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p14">
  <w:body>
    <w:p w:rsidR="008B7200" w:rsidRDefault="008B7200" w14:paraId="383DE9F7" w14:textId="77777777" w14:noSpellErr="1">
      <w:pPr>
        <w:rPr>
          <w:u w:val="single"/>
        </w:rPr>
      </w:pPr>
      <w:r>
        <w:rPr>
          <w:u w:val="single"/>
        </w:rPr>
        <w:t>Group:</w:t>
      </w:r>
      <w:r w:rsidRPr="008B7200">
        <w:rPr/>
        <w:t xml:space="preserve">  Craig O’Neill &amp; Elizabeth Chen</w:t>
      </w:r>
    </w:p>
    <w:p w:rsidR="008B7200" w:rsidRDefault="008B7200" w14:paraId="3A45857E" w14:textId="77777777">
      <w:pPr>
        <w:rPr>
          <w:u w:val="single"/>
        </w:rPr>
      </w:pPr>
    </w:p>
    <w:p w:rsidRPr="00D4021A" w:rsidR="008B7200" w:rsidP="001E20C7" w:rsidRDefault="008B7200" w14:paraId="181F07AC" w14:textId="77777777" w14:noSpellErr="1">
      <w:pPr>
        <w:pStyle w:val="Heading1"/>
        <w:rPr>
          <w:rStyle w:val="Strong"/>
        </w:rPr>
      </w:pPr>
      <w:r w:rsidRPr="00D4021A">
        <w:rPr>
          <w:rStyle w:val="Strong"/>
        </w:rPr>
        <w:t>Species overview</w:t>
      </w:r>
    </w:p>
    <w:p w:rsidR="00765C59" w:rsidRDefault="00F618F7" w14:paraId="7975FD3D" w14:textId="77777777">
      <w:r>
        <w:rPr>
          <w:u w:val="single"/>
        </w:rPr>
        <w:t>Name of Species</w:t>
      </w:r>
      <w:r>
        <w:rPr/>
        <w:t xml:space="preserve">:  </w:t>
      </w:r>
      <w:r w:rsidRPr="1E8706FD">
        <w:rPr>
          <w:i w:val="1"/>
          <w:iCs w:val="1"/>
          <w:rPrChange w:author="Elizabeth Hiroyasu" w:date="2018-01-29T23:41:20.0116995" w:id="512165629">
            <w:rPr>
              <w:i/>
            </w:rPr>
          </w:rPrChange>
        </w:rPr>
        <w:t xml:space="preserve">Rana </w:t>
      </w:r>
      <w:proofErr w:type="spellStart"/>
      <w:r w:rsidRPr="1E8706FD">
        <w:rPr>
          <w:i w:val="1"/>
          <w:iCs w:val="1"/>
          <w:rPrChange w:author="Elizabeth Hiroyasu" w:date="2018-01-29T23:41:20.0116995" w:id="1533660083">
            <w:rPr>
              <w:i/>
            </w:rPr>
          </w:rPrChange>
        </w:rPr>
        <w:t>sierrae</w:t>
      </w:r>
      <w:proofErr w:type="spellEnd"/>
      <w:r>
        <w:rPr/>
        <w:t xml:space="preserve"> (Sierra Nevada Yellow-Legged Frog)</w:t>
      </w:r>
    </w:p>
    <w:p w:rsidR="008B7200" w:rsidP="008B7200" w:rsidRDefault="008B7200" w14:paraId="3E81105C" w14:textId="77777777">
      <w:r>
        <w:rPr/>
        <w:t>The Sierra Nevada Yellow-Legged Frog (</w:t>
      </w:r>
      <w:r w:rsidRPr="1E8706FD">
        <w:rPr>
          <w:i w:val="1"/>
          <w:iCs w:val="1"/>
          <w:rPrChange w:author="Elizabeth Hiroyasu" w:date="2018-01-29T23:41:20.0116995" w:id="1975382485">
            <w:rPr>
              <w:i/>
            </w:rPr>
          </w:rPrChange>
        </w:rPr>
        <w:t xml:space="preserve">Rana </w:t>
      </w:r>
      <w:proofErr w:type="spellStart"/>
      <w:r w:rsidRPr="1E8706FD">
        <w:rPr>
          <w:i w:val="1"/>
          <w:iCs w:val="1"/>
          <w:rPrChange w:author="Elizabeth Hiroyasu" w:date="2018-01-29T23:41:20.0116995" w:id="1177780871">
            <w:rPr>
              <w:i/>
            </w:rPr>
          </w:rPrChange>
        </w:rPr>
        <w:t>sierrae</w:t>
      </w:r>
      <w:proofErr w:type="spellEnd"/>
      <w:r>
        <w:rPr/>
        <w:t>) was formerly recognized as part of the same species as the Mountain Yellow-legged Frog (</w:t>
      </w:r>
      <w:r w:rsidRPr="1E8706FD">
        <w:rPr>
          <w:i w:val="1"/>
          <w:iCs w:val="1"/>
          <w:rPrChange w:author="Elizabeth Hiroyasu" w:date="2018-01-29T23:41:20.0116995" w:id="1348135862">
            <w:rPr>
              <w:i/>
            </w:rPr>
          </w:rPrChange>
        </w:rPr>
        <w:t xml:space="preserve">Rana </w:t>
      </w:r>
      <w:proofErr w:type="spellStart"/>
      <w:r w:rsidRPr="1E8706FD">
        <w:rPr>
          <w:i w:val="1"/>
          <w:iCs w:val="1"/>
          <w:rPrChange w:author="Elizabeth Hiroyasu" w:date="2018-01-29T23:41:20.0116995" w:id="1301232351">
            <w:rPr>
              <w:i/>
            </w:rPr>
          </w:rPrChange>
        </w:rPr>
        <w:t>muscosa</w:t>
      </w:r>
      <w:proofErr w:type="spellEnd"/>
      <w:r>
        <w:rPr/>
        <w:t xml:space="preserve">).  Research into </w:t>
      </w:r>
      <w:r w:rsidR="00717904">
        <w:rPr/>
        <w:t>separate</w:t>
      </w:r>
      <w:r>
        <w:rPr/>
        <w:t xml:space="preserve"> populations of </w:t>
      </w:r>
      <w:r w:rsidRPr="1E8706FD">
        <w:rPr>
          <w:i w:val="1"/>
          <w:iCs w:val="1"/>
          <w:rPrChange w:author="Elizabeth Hiroyasu" w:date="2018-01-29T23:41:20.0116995" w:id="384959213">
            <w:rPr>
              <w:i/>
            </w:rPr>
          </w:rPrChange>
        </w:rPr>
        <w:t xml:space="preserve">R. </w:t>
      </w:r>
      <w:proofErr w:type="spellStart"/>
      <w:r w:rsidRPr="1E8706FD">
        <w:rPr>
          <w:i w:val="1"/>
          <w:iCs w:val="1"/>
          <w:rPrChange w:author="Elizabeth Hiroyasu" w:date="2018-01-29T23:41:20.0116995" w:id="2111760965">
            <w:rPr>
              <w:i/>
            </w:rPr>
          </w:rPrChange>
        </w:rPr>
        <w:t xml:space="preserve">muscosa</w:t>
      </w:r>
      <w:proofErr w:type="spellEnd"/>
      <w:r w:rsidRPr="1E8706FD">
        <w:rPr>
          <w:i w:val="1"/>
          <w:iCs w:val="1"/>
          <w:rPrChange w:author="Elizabeth Hiroyasu" w:date="2018-01-29T23:41:20.0116995" w:id="369839071">
            <w:rPr>
              <w:i/>
            </w:rPr>
          </w:rPrChange>
        </w:rPr>
        <w:t xml:space="preserve"> </w:t>
      </w:r>
      <w:r>
        <w:rPr/>
        <w:t xml:space="preserve">has </w:t>
      </w:r>
      <w:r w:rsidR="00717904">
        <w:rPr/>
        <w:t>indicated</w:t>
      </w:r>
      <w:r>
        <w:rPr/>
        <w:t xml:space="preserve"> significant genetic differences, indicating that these populations </w:t>
      </w:r>
      <w:r w:rsidRPr="008B7200">
        <w:rPr/>
        <w:t>comprised</w:t>
      </w:r>
      <w:r>
        <w:rPr/>
        <w:t xml:space="preserve"> of two distinct species rather than distinct populations of the same species</w:t>
      </w:r>
      <w:sdt>
        <w:sdtPr>
          <w:id w:val="-1524936973"/>
          <w:citation/>
        </w:sdtPr>
        <w:sdtEndPr/>
        <w:sdtContent>
          <w:r>
            <w:fldChar w:fldCharType="begin"/>
          </w:r>
          <w:r>
            <w:instrText xml:space="preserve"> CITATION Vre07 \l 1033 </w:instrText>
          </w:r>
          <w:r>
            <w:fldChar w:fldCharType="separate"/>
          </w:r>
          <w:r>
            <w:rPr>
              <w:noProof/>
            </w:rPr>
            <w:t xml:space="preserve"> (Vredenburg, et al., 2007)</w:t>
          </w:r>
          <w:r>
            <w:fldChar w:fldCharType="end"/>
          </w:r>
        </w:sdtContent>
      </w:sdt>
      <w:r>
        <w:rPr/>
        <w:t>.</w:t>
      </w:r>
    </w:p>
    <w:p w:rsidRPr="00D4021A" w:rsidR="00765C59" w:rsidRDefault="00F618F7" w14:paraId="785D755B" w14:textId="77777777" w14:noSpellErr="1">
      <w:pPr>
        <w:rPr>
          <w:rStyle w:val="IntenseEmphasis"/>
        </w:rPr>
      </w:pPr>
      <w:r w:rsidRPr="00D4021A">
        <w:rPr>
          <w:rStyle w:val="IntenseEmphasis"/>
        </w:rPr>
        <w:t>Morphology</w:t>
      </w:r>
    </w:p>
    <w:p w:rsidR="00D4021A" w:rsidRDefault="00F618F7" w14:paraId="346C1F64" w14:textId="77777777" w14:noSpellErr="1">
      <w:r>
        <w:rPr/>
        <w:t>The Sierra Nevada Yellow-Legged Frog is approximately 1.5 to 3.25 inches on average, and is classified as a medium-sized amphibian.  Similar to most anurans, the female Yellow-Legged Frog is typically larger than the males</w:t>
      </w:r>
      <w:sdt>
        <w:sdtPr>
          <w:id w:val="799116850"/>
          <w:citation/>
        </w:sdtPr>
        <w:sdtEndPr/>
        <w:sdtContent>
          <w:r w:rsidR="005C00D7">
            <w:fldChar w:fldCharType="begin"/>
          </w:r>
          <w:r w:rsidR="005C00D7">
            <w:instrText xml:space="preserve">CITATION Spe17 \l 1033 </w:instrText>
          </w:r>
          <w:r w:rsidR="005C00D7">
            <w:fldChar w:fldCharType="separate"/>
          </w:r>
          <w:r w:rsidR="005C00D7">
            <w:rPr>
              <w:noProof/>
            </w:rPr>
            <w:t xml:space="preserve"> (U.S. Fish &amp; Wildlife Service, 2017)</w:t>
          </w:r>
          <w:r w:rsidR="005C00D7">
            <w:fldChar w:fldCharType="end"/>
          </w:r>
        </w:sdtContent>
      </w:sdt>
      <w:r>
        <w:rPr/>
        <w:t xml:space="preserve">.  </w:t>
      </w:r>
    </w:p>
    <w:p w:rsidR="00D4021A" w:rsidP="00D4021A" w:rsidRDefault="00F618F7" w14:paraId="32FD1892" w14:textId="77777777">
      <w:r>
        <w:rPr/>
        <w:t xml:space="preserve">Coloration of the frogs can vary, though adults tend to have a mix of brown and yellow coloration on the dorsal side of the body. The common-name for Rana </w:t>
      </w:r>
      <w:proofErr w:type="spellStart"/>
      <w:r>
        <w:rPr/>
        <w:t>sierrae</w:t>
      </w:r>
      <w:proofErr w:type="spellEnd"/>
      <w:r>
        <w:rPr/>
        <w:t xml:space="preserve"> comes from the coloration of the underside of the back legs which are a distinctive yellow or light orange.</w:t>
      </w:r>
      <w:r w:rsidR="00D4021A">
        <w:rPr/>
        <w:t xml:space="preserve">  Tadpoles grow up to 2 inches long and are brown with flecks of gold</w:t>
      </w:r>
      <w:sdt>
        <w:sdtPr>
          <w:id w:val="2129660034"/>
          <w:citation/>
        </w:sdtPr>
        <w:sdtEndPr/>
        <w:sdtContent>
          <w:r w:rsidR="00D4021A">
            <w:fldChar w:fldCharType="begin"/>
          </w:r>
          <w:r w:rsidR="00D4021A">
            <w:instrText xml:space="preserve"> CITATION Gar18 \l 1033 </w:instrText>
          </w:r>
          <w:r w:rsidR="00D4021A">
            <w:fldChar w:fldCharType="separate"/>
          </w:r>
          <w:r w:rsidR="00D4021A">
            <w:rPr>
              <w:noProof/>
            </w:rPr>
            <w:t xml:space="preserve"> (Nafis, 2018)</w:t>
          </w:r>
          <w:r w:rsidR="00D4021A">
            <w:fldChar w:fldCharType="end"/>
          </w:r>
        </w:sdtContent>
      </w:sdt>
      <w:r w:rsidR="00D4021A">
        <w:rPr/>
        <w:t>.</w:t>
      </w:r>
    </w:p>
    <w:p w:rsidRPr="00D4021A" w:rsidR="00765C59" w:rsidRDefault="00F618F7" w14:paraId="32A45954" w14:textId="77777777" w14:noSpellErr="1">
      <w:pPr>
        <w:rPr>
          <w:rStyle w:val="IntenseEmphasis"/>
        </w:rPr>
      </w:pPr>
      <w:r w:rsidRPr="00D4021A">
        <w:rPr>
          <w:rStyle w:val="IntenseEmphasis"/>
        </w:rPr>
        <w:t>Species Status</w:t>
      </w:r>
    </w:p>
    <w:p w:rsidR="00D4021A" w:rsidRDefault="00F618F7" w14:paraId="6603BF82" w14:textId="77777777">
      <w:r>
        <w:rPr/>
        <w:t>The Sierra Nevada Yellow-Legged Frog is considered endangered by the IUCN. The species was federally protected under the Endangered Species Act as of 4/25/14</w:t>
      </w:r>
      <w:sdt>
        <w:sdtPr>
          <w:id w:val="575175873"/>
          <w:citation/>
        </w:sdtPr>
        <w:sdtEndPr/>
        <w:sdtContent>
          <w:r w:rsidR="00D4021A">
            <w:fldChar w:fldCharType="begin"/>
          </w:r>
          <w:r w:rsidR="00D4021A">
            <w:instrText xml:space="preserve"> CITATION Gar18 \l 1033 </w:instrText>
          </w:r>
          <w:r w:rsidR="00D4021A">
            <w:fldChar w:fldCharType="separate"/>
          </w:r>
          <w:r w:rsidR="00D4021A">
            <w:rPr>
              <w:noProof/>
            </w:rPr>
            <w:t xml:space="preserve"> (Nafis, 2018)</w:t>
          </w:r>
          <w:r w:rsidR="00D4021A">
            <w:fldChar w:fldCharType="end"/>
          </w:r>
        </w:sdtContent>
      </w:sdt>
      <w:r>
        <w:rPr/>
        <w:t>. Approximately two years after the listing, the U.S. Fish and Wildlife Service designated 1.8 million acres of protected critical habitat for the Sierra Nevada Yellow-Legged Frog. This protected habitat was also designated to help other threatened and endangered amphibians including the Southern Mountain Yellow-Legged Frog (</w:t>
      </w:r>
      <w:r w:rsidRPr="1E8706FD">
        <w:rPr>
          <w:i w:val="1"/>
          <w:iCs w:val="1"/>
          <w:rPrChange w:author="Elizabeth Hiroyasu" w:date="2018-01-29T23:41:20.0116995" w:id="418227605">
            <w:rPr>
              <w:i/>
            </w:rPr>
          </w:rPrChange>
        </w:rPr>
        <w:t xml:space="preserve">Rana </w:t>
      </w:r>
      <w:proofErr w:type="spellStart"/>
      <w:r w:rsidRPr="1E8706FD">
        <w:rPr>
          <w:i w:val="1"/>
          <w:iCs w:val="1"/>
          <w:rPrChange w:author="Elizabeth Hiroyasu" w:date="2018-01-29T23:41:20.0116995" w:id="900220155">
            <w:rPr>
              <w:i/>
            </w:rPr>
          </w:rPrChange>
        </w:rPr>
        <w:t>muscosa</w:t>
      </w:r>
      <w:proofErr w:type="spellEnd"/>
      <w:r>
        <w:rPr/>
        <w:t>) and the Yosemite Toad (</w:t>
      </w:r>
      <w:proofErr w:type="spellStart"/>
      <w:r w:rsidRPr="1E8706FD">
        <w:rPr>
          <w:i w:val="1"/>
          <w:iCs w:val="1"/>
          <w:rPrChange w:author="Elizabeth Hiroyasu" w:date="2018-01-29T23:41:20.0116995" w:id="1047591241">
            <w:rPr>
              <w:i/>
            </w:rPr>
          </w:rPrChange>
        </w:rPr>
        <w:t>Anaxyrus</w:t>
      </w:r>
      <w:proofErr w:type="spellEnd"/>
      <w:r w:rsidRPr="1E8706FD">
        <w:rPr>
          <w:i w:val="1"/>
          <w:iCs w:val="1"/>
          <w:rPrChange w:author="Elizabeth Hiroyasu" w:date="2018-01-29T23:41:20.0116995" w:id="93388447">
            <w:rPr>
              <w:i/>
            </w:rPr>
          </w:rPrChange>
        </w:rPr>
        <w:t xml:space="preserve"> </w:t>
      </w:r>
      <w:proofErr w:type="spellStart"/>
      <w:r w:rsidRPr="1E8706FD">
        <w:rPr>
          <w:i w:val="1"/>
          <w:iCs w:val="1"/>
          <w:rPrChange w:author="Elizabeth Hiroyasu" w:date="2018-01-29T23:41:20.0116995" w:id="1892106330">
            <w:rPr>
              <w:i/>
            </w:rPr>
          </w:rPrChange>
        </w:rPr>
        <w:t>canorus</w:t>
      </w:r>
      <w:proofErr w:type="spellEnd"/>
      <w:r w:rsidR="00D4021A">
        <w:rPr/>
        <w:t xml:space="preserve">) </w:t>
      </w:r>
      <w:sdt>
        <w:sdtPr>
          <w:id w:val="-6671235"/>
          <w:citation/>
        </w:sdtPr>
        <w:sdtEndPr/>
        <w:sdtContent>
          <w:r w:rsidR="00D4021A">
            <w:fldChar w:fldCharType="begin"/>
          </w:r>
          <w:r w:rsidR="00D4021A">
            <w:instrText xml:space="preserve"> CITATION Mil16 \l 1033 </w:instrText>
          </w:r>
          <w:r w:rsidR="00D4021A">
            <w:fldChar w:fldCharType="separate"/>
          </w:r>
          <w:r w:rsidR="00D4021A">
            <w:rPr>
              <w:noProof/>
            </w:rPr>
            <w:t>(Miller, 2016)</w:t>
          </w:r>
          <w:r w:rsidR="00D4021A">
            <w:fldChar w:fldCharType="end"/>
          </w:r>
        </w:sdtContent>
      </w:sdt>
      <w:r w:rsidR="00D4021A">
        <w:rPr/>
        <w:t>.</w:t>
      </w:r>
    </w:p>
    <w:p w:rsidRPr="00D4021A" w:rsidR="00765C59" w:rsidRDefault="00F618F7" w14:paraId="38D6CFD2" w14:textId="77777777" w14:noSpellErr="1">
      <w:pPr>
        <w:rPr>
          <w:rStyle w:val="IntenseEmphasis"/>
        </w:rPr>
      </w:pPr>
      <w:r w:rsidRPr="00D4021A">
        <w:rPr>
          <w:rStyle w:val="IntenseEmphasis"/>
        </w:rPr>
        <w:t>Ecology and Life Cycle</w:t>
      </w:r>
    </w:p>
    <w:p w:rsidR="00D4021A" w:rsidRDefault="00F618F7" w14:paraId="23EF6CDA" w14:textId="77777777" w14:noSpellErr="1">
      <w:r>
        <w:rPr/>
        <w:t>The Yellow-Legged Frog is mostly found near persistent pools of water and does not forage far from their initial breeding lakes. It eats a variety of terrestrial and aquatic invertebrates and tadpoles and may also consume dead frogs and its own eggs</w:t>
      </w:r>
      <w:sdt>
        <w:sdtPr>
          <w:id w:val="295114539"/>
          <w:citation/>
        </w:sdtPr>
        <w:sdtEndPr/>
        <w:sdtContent>
          <w:r w:rsidR="00D4021A">
            <w:fldChar w:fldCharType="begin"/>
          </w:r>
          <w:r w:rsidR="00D4021A">
            <w:instrText xml:space="preserve"> CITATION Gar18 \l 1033 </w:instrText>
          </w:r>
          <w:r w:rsidR="00D4021A">
            <w:fldChar w:fldCharType="separate"/>
          </w:r>
          <w:r w:rsidR="00D4021A">
            <w:rPr>
              <w:noProof/>
            </w:rPr>
            <w:t xml:space="preserve"> (Nafis, 2018)</w:t>
          </w:r>
          <w:r w:rsidR="00D4021A">
            <w:fldChar w:fldCharType="end"/>
          </w:r>
        </w:sdtContent>
      </w:sdt>
      <w:r>
        <w:rPr/>
        <w:t xml:space="preserve">. </w:t>
      </w:r>
    </w:p>
    <w:p w:rsidR="00765C59" w:rsidRDefault="00F618F7" w14:paraId="332FBE90" w14:textId="77777777" w14:noSpellErr="1">
      <w:r>
        <w:rPr/>
        <w:t>Unlike other species of frogs found in California, the Yellow-Legged Frog is active mostly during the day. During the h</w:t>
      </w:r>
      <w:r w:rsidR="00D4021A">
        <w:rPr/>
        <w:t>eight of winter, the species is assumed</w:t>
      </w:r>
      <w:r>
        <w:rPr/>
        <w:t xml:space="preserve"> to live at the bottom of frozen lakes and will not reemerge until shortly after the beginning of snowmelt. It rarely occurs where predatory fishes have been introduced</w:t>
      </w:r>
      <w:r w:rsidR="00D4021A">
        <w:rPr/>
        <w:t xml:space="preserve"> </w:t>
      </w:r>
      <w:sdt>
        <w:sdtPr>
          <w:id w:val="-830446215"/>
          <w:citation/>
        </w:sdtPr>
        <w:sdtEndPr/>
        <w:sdtContent>
          <w:r w:rsidR="00D4021A">
            <w:fldChar w:fldCharType="begin"/>
          </w:r>
          <w:r w:rsidR="00D4021A">
            <w:instrText xml:space="preserve"> CITATION Spe17 \l 1033 </w:instrText>
          </w:r>
          <w:r w:rsidR="00D4021A">
            <w:fldChar w:fldCharType="separate"/>
          </w:r>
          <w:r w:rsidR="00D4021A">
            <w:rPr>
              <w:noProof/>
            </w:rPr>
            <w:t>(U.S. Fish &amp; Wildlife Service, 2017)</w:t>
          </w:r>
          <w:r w:rsidR="00D4021A">
            <w:fldChar w:fldCharType="end"/>
          </w:r>
        </w:sdtContent>
      </w:sdt>
      <w:r>
        <w:rPr/>
        <w:t xml:space="preserve">.  </w:t>
      </w:r>
    </w:p>
    <w:p w:rsidR="00163015" w:rsidRDefault="00F618F7" w14:paraId="49AE6C35" w14:textId="77777777" w14:noSpellErr="1">
      <w:r>
        <w:rPr/>
        <w:t>Reproduction is aquatic</w:t>
      </w:r>
      <w:r w:rsidR="00B46064">
        <w:rPr/>
        <w:t xml:space="preserve"> and follows a reproductive cycle similar to most other frogs and toads in California.  The Yellow-legged frog comes into maturity after approximately 4 years, though food availability can alter the length of the juvenile life</w:t>
      </w:r>
      <w:r w:rsidR="00163015">
        <w:rPr/>
        <w:t>-</w:t>
      </w:r>
      <w:r w:rsidR="00B46064">
        <w:rPr/>
        <w:t xml:space="preserve">stage. </w:t>
      </w:r>
      <w:r w:rsidR="00163015">
        <w:rPr/>
        <w:t>Adult males will produce a mating call after at the beginning of breeding season, which typically occur after April, to attract females.</w:t>
      </w:r>
    </w:p>
    <w:p w:rsidR="00B46064" w:rsidRDefault="00F618F7" w14:paraId="437A1B8C" w14:textId="77777777" w14:noSpellErr="1">
      <w:r>
        <w:rPr/>
        <w:lastRenderedPageBreak/>
        <w:t xml:space="preserve">Fertilization is external, </w:t>
      </w:r>
      <w:r w:rsidR="00D4021A">
        <w:rPr/>
        <w:t xml:space="preserve">and is done in amplexus, </w:t>
      </w:r>
      <w:r>
        <w:rPr/>
        <w:t>with the male grasping the back of the female and releasing spe</w:t>
      </w:r>
      <w:r w:rsidR="00163015">
        <w:rPr/>
        <w:t>rm as the female lays her eggs. Females lay eggs in large clusters and are often attached to underwater vegetation.  Entire egg clusters have the approximate mass of a tennis ball</w:t>
      </w:r>
      <w:sdt>
        <w:sdtPr>
          <w:id w:val="1944805324"/>
          <w:citation/>
        </w:sdtPr>
        <w:sdtEndPr/>
        <w:sdtContent>
          <w:r w:rsidR="00163015">
            <w:fldChar w:fldCharType="begin"/>
          </w:r>
          <w:r w:rsidR="00163015">
            <w:instrText xml:space="preserve"> CITATION Ste03 \l 1033 </w:instrText>
          </w:r>
          <w:r w:rsidR="00163015">
            <w:fldChar w:fldCharType="separate"/>
          </w:r>
          <w:r w:rsidR="00163015">
            <w:rPr>
              <w:noProof/>
            </w:rPr>
            <w:t xml:space="preserve"> (Stebbins, 2003)</w:t>
          </w:r>
          <w:r w:rsidR="00163015">
            <w:fldChar w:fldCharType="end"/>
          </w:r>
        </w:sdtContent>
      </w:sdt>
      <w:r w:rsidR="00163015">
        <w:rPr/>
        <w:t>.</w:t>
      </w:r>
    </w:p>
    <w:p w:rsidR="00C8030B" w:rsidRDefault="00F618F7" w14:paraId="3E7FB216" w14:textId="77777777" w14:noSpellErr="1">
      <w:r>
        <w:rPr/>
        <w:t>The eggs hatch into tadpoles which feed in the water and eventually grow four legs, lose their tails and emerge onto land where they disperse into the surrounding territory</w:t>
      </w:r>
      <w:sdt>
        <w:sdtPr>
          <w:id w:val="1202433839"/>
          <w:citation/>
        </w:sdtPr>
        <w:sdtEndPr/>
        <w:sdtContent>
          <w:r w:rsidR="00163015">
            <w:fldChar w:fldCharType="begin"/>
          </w:r>
          <w:r w:rsidR="00163015">
            <w:instrText xml:space="preserve"> CITATION Gar18 \l 1033 </w:instrText>
          </w:r>
          <w:r w:rsidR="00163015">
            <w:fldChar w:fldCharType="separate"/>
          </w:r>
          <w:r w:rsidR="00163015">
            <w:rPr>
              <w:noProof/>
            </w:rPr>
            <w:t xml:space="preserve"> (Nafis, 2018)</w:t>
          </w:r>
          <w:r w:rsidR="00163015">
            <w:fldChar w:fldCharType="end"/>
          </w:r>
        </w:sdtContent>
      </w:sdt>
      <w:r>
        <w:rPr/>
        <w:t xml:space="preserve">. </w:t>
      </w:r>
      <w:r w:rsidR="00163015">
        <w:rPr/>
        <w:t>Yellow-legged frog tadpoles often overwinter 2-3 times before metamorphosing into juveniles</w:t>
      </w:r>
      <w:sdt>
        <w:sdtPr>
          <w:id w:val="-1905903873"/>
          <w:citation/>
        </w:sdtPr>
        <w:sdtEndPr/>
        <w:sdtContent>
          <w:r w:rsidR="00163015">
            <w:fldChar w:fldCharType="begin"/>
          </w:r>
          <w:r w:rsidR="00163015">
            <w:instrText xml:space="preserve"> CITATION Vre05 \l 1033 </w:instrText>
          </w:r>
          <w:r w:rsidR="00163015">
            <w:fldChar w:fldCharType="separate"/>
          </w:r>
          <w:r w:rsidR="00163015">
            <w:rPr>
              <w:noProof/>
            </w:rPr>
            <w:t xml:space="preserve"> (Vrendenburg, Fellers, &amp; Davidson, 2005)</w:t>
          </w:r>
          <w:r w:rsidR="00163015">
            <w:fldChar w:fldCharType="end"/>
          </w:r>
        </w:sdtContent>
      </w:sdt>
      <w:r w:rsidR="00C8030B">
        <w:rPr/>
        <w:t>.</w:t>
      </w:r>
    </w:p>
    <w:p w:rsidR="00765C59" w:rsidRDefault="00C8030B" w14:paraId="43DFC2DE" w14:textId="77777777" w14:noSpellErr="1">
      <w:r>
        <w:rPr/>
        <w:t xml:space="preserve">Juvenile and adult Yellow-legged frogs are considered highly aquatic, rarely found more than a few meters from a source of water </w:t>
      </w:r>
      <w:sdt>
        <w:sdtPr>
          <w:id w:val="-518855111"/>
          <w:citation/>
        </w:sdtPr>
        <w:sdtEndPr/>
        <w:sdtContent>
          <w:r>
            <w:fldChar w:fldCharType="begin"/>
          </w:r>
          <w:r>
            <w:instrText xml:space="preserve"> CITATION Vre05 \l 1033 </w:instrText>
          </w:r>
          <w:r>
            <w:fldChar w:fldCharType="separate"/>
          </w:r>
          <w:r>
            <w:rPr>
              <w:noProof/>
            </w:rPr>
            <w:t>(Vrendenburg, Fellers, &amp; Davidson, 2005)</w:t>
          </w:r>
          <w:r>
            <w:fldChar w:fldCharType="end"/>
          </w:r>
        </w:sdtContent>
      </w:sdt>
      <w:r>
        <w:rPr/>
        <w:t xml:space="preserve">.  These frogs are opportunistic feeders and consume both aquatic and terrestrial </w:t>
      </w:r>
      <w:r w:rsidR="00717904">
        <w:rPr/>
        <w:t>invertebrates</w:t>
      </w:r>
      <w:r>
        <w:rPr/>
        <w:t>.  Adult Yellow-Legged frogs are expected to live up to 20 years old</w:t>
      </w:r>
      <w:sdt>
        <w:sdtPr>
          <w:id w:val="1515181446"/>
          <w:citation/>
        </w:sdtPr>
        <w:sdtEndPr/>
        <w:sdtContent>
          <w:r>
            <w:fldChar w:fldCharType="begin"/>
          </w:r>
          <w:r>
            <w:instrText xml:space="preserve"> CITATION Mat07 \l 1033 </w:instrText>
          </w:r>
          <w:r>
            <w:fldChar w:fldCharType="separate"/>
          </w:r>
          <w:r>
            <w:rPr>
              <w:noProof/>
            </w:rPr>
            <w:t xml:space="preserve"> (Matthews &amp; Miaud, 2007)</w:t>
          </w:r>
          <w:r>
            <w:fldChar w:fldCharType="end"/>
          </w:r>
        </w:sdtContent>
      </w:sdt>
      <w:r>
        <w:rPr/>
        <w:t>.</w:t>
      </w:r>
    </w:p>
    <w:p w:rsidRPr="00C8030B" w:rsidR="00C8030B" w:rsidRDefault="00C8030B" w14:paraId="7A43A66C" w14:textId="77777777">
      <w:r>
        <w:rPr/>
        <w:t>Yellow-legged frogs have no natural aquatic predators, other than an occasional cannibalism.  Introduced trout species to naturally fish-free lakes and streams in high elevation regions of California are considered the main reason of the species decline</w:t>
      </w:r>
      <w:sdt>
        <w:sdtPr>
          <w:id w:val="2139913654"/>
          <w:citation/>
        </w:sdtPr>
        <w:sdtEndPr/>
        <w:sdtContent>
          <w:r w:rsidR="00C2109F">
            <w:fldChar w:fldCharType="begin"/>
          </w:r>
          <w:r w:rsidR="00C2109F">
            <w:instrText xml:space="preserve"> CITATION Spe17 \l 1033 </w:instrText>
          </w:r>
          <w:r w:rsidR="00C2109F">
            <w:fldChar w:fldCharType="separate"/>
          </w:r>
          <w:r w:rsidR="00C2109F">
            <w:rPr>
              <w:noProof/>
            </w:rPr>
            <w:t xml:space="preserve"> (U.S. Fish &amp; Wildlife Service, 2017)</w:t>
          </w:r>
          <w:r w:rsidR="00C2109F">
            <w:fldChar w:fldCharType="end"/>
          </w:r>
        </w:sdtContent>
      </w:sdt>
      <w:r>
        <w:rPr/>
        <w:t xml:space="preserve">, followed by the subsequent introduction of a fungal pathogen, </w:t>
      </w:r>
      <w:proofErr w:type="spellStart"/>
      <w:r w:rsidRPr="1E8706FD">
        <w:rPr>
          <w:i w:val="1"/>
          <w:iCs w:val="1"/>
          <w:rPrChange w:author="Elizabeth Hiroyasu" w:date="2018-01-29T23:41:20.0116995" w:id="1165271273">
            <w:rPr>
              <w:i/>
            </w:rPr>
          </w:rPrChange>
        </w:rPr>
        <w:t>Batrachochytrium</w:t>
      </w:r>
      <w:proofErr w:type="spellEnd"/>
      <w:r w:rsidRPr="1E8706FD">
        <w:rPr>
          <w:i w:val="1"/>
          <w:iCs w:val="1"/>
          <w:rPrChange w:author="Elizabeth Hiroyasu" w:date="2018-01-29T23:41:20.0116995" w:id="8628768">
            <w:rPr>
              <w:i/>
            </w:rPr>
          </w:rPrChange>
        </w:rPr>
        <w:t xml:space="preserve"> </w:t>
      </w:r>
      <w:proofErr w:type="spellStart"/>
      <w:r w:rsidRPr="1E8706FD">
        <w:rPr>
          <w:i w:val="1"/>
          <w:iCs w:val="1"/>
          <w:rPrChange w:author="Elizabeth Hiroyasu" w:date="2018-01-29T23:41:20.0116995" w:id="1616784083">
            <w:rPr>
              <w:i/>
            </w:rPr>
          </w:rPrChange>
        </w:rPr>
        <w:t>dendrobatis</w:t>
      </w:r>
      <w:proofErr w:type="spellEnd"/>
      <w:r>
        <w:rPr/>
        <w:t xml:space="preserve">, that has been linked to global declines in amphibian populations </w:t>
      </w:r>
      <w:sdt>
        <w:sdtPr>
          <w:id w:val="-1050144641"/>
          <w:citation/>
        </w:sdtPr>
        <w:sdtEndPr/>
        <w:sdtContent>
          <w:r w:rsidR="00C2109F">
            <w:fldChar w:fldCharType="begin"/>
          </w:r>
          <w:r w:rsidR="00C2109F">
            <w:instrText xml:space="preserve"> CITATION Ske07 \l 1033 </w:instrText>
          </w:r>
          <w:r w:rsidR="00C2109F">
            <w:fldChar w:fldCharType="separate"/>
          </w:r>
          <w:r w:rsidR="00C2109F">
            <w:rPr>
              <w:noProof/>
            </w:rPr>
            <w:t>(Skerratt, et al., 2007)</w:t>
          </w:r>
          <w:r w:rsidR="00C2109F">
            <w:fldChar w:fldCharType="end"/>
          </w:r>
        </w:sdtContent>
      </w:sdt>
      <w:r w:rsidR="00C2109F">
        <w:rPr/>
        <w:t>.</w:t>
      </w:r>
    </w:p>
    <w:p w:rsidRPr="00C2109F" w:rsidR="00765C59" w:rsidRDefault="00F618F7" w14:paraId="10546D08" w14:textId="77777777" w14:noSpellErr="1">
      <w:pPr>
        <w:rPr>
          <w:rStyle w:val="IntenseEmphasis"/>
        </w:rPr>
      </w:pPr>
      <w:r w:rsidRPr="00C2109F">
        <w:rPr>
          <w:rStyle w:val="IntenseEmphasis"/>
        </w:rPr>
        <w:t>Range Description</w:t>
      </w:r>
    </w:p>
    <w:p w:rsidR="00765C59" w:rsidRDefault="00F618F7" w14:paraId="11E77FAF" w14:textId="77777777">
      <w:r>
        <w:rPr/>
        <w:t xml:space="preserve">The historical range of the Sierra Nevada Yellow-Legged Frog (R. sierra) extended throughout California and parts of Nevada. The historical range is bounded by the Diamond Mountains in Plumas County at the Northwest; Mount Rose, located in Washoe County, Nevada, to the Northeast; the Middle and South Fork of the Kings </w:t>
      </w:r>
      <w:r w:rsidR="00717904">
        <w:rPr/>
        <w:t>River</w:t>
      </w:r>
      <w:r>
        <w:rPr/>
        <w:t xml:space="preserve">, located in Fresno County, California, to the Southwest; and the Glass Mountains, located in Mono County, California, to the Southeast.  Rana </w:t>
      </w:r>
      <w:proofErr w:type="spellStart"/>
      <w:r>
        <w:rPr/>
        <w:t>sierrae</w:t>
      </w:r>
      <w:proofErr w:type="spellEnd"/>
      <w:r>
        <w:rPr/>
        <w:t xml:space="preserve"> is now extirpated from Nevada and from large portions of the historical range in t</w:t>
      </w:r>
      <w:r w:rsidR="00C2109F">
        <w:rPr/>
        <w:t>he Sierra Nevada of California</w:t>
      </w:r>
      <w:sdt>
        <w:sdtPr>
          <w:id w:val="1052570297"/>
          <w:citation/>
        </w:sdtPr>
        <w:sdtEndPr/>
        <w:sdtContent>
          <w:r w:rsidR="00C2109F">
            <w:fldChar w:fldCharType="begin"/>
          </w:r>
          <w:r w:rsidR="00C2109F">
            <w:instrText xml:space="preserve"> CITATION Geo08 \l 1033 </w:instrText>
          </w:r>
          <w:r w:rsidR="00C2109F">
            <w:fldChar w:fldCharType="separate"/>
          </w:r>
          <w:r w:rsidR="00C2109F">
            <w:rPr>
              <w:noProof/>
            </w:rPr>
            <w:t xml:space="preserve"> (Hammerson, 2008)</w:t>
          </w:r>
          <w:r w:rsidR="00C2109F">
            <w:fldChar w:fldCharType="end"/>
          </w:r>
        </w:sdtContent>
      </w:sdt>
      <w:r>
        <w:rPr/>
        <w:t>.</w:t>
      </w:r>
    </w:p>
    <w:p w:rsidR="00765C59" w:rsidRDefault="00F618F7" w14:paraId="791A23C1" w14:textId="77777777" w14:noSpellErr="1">
      <w:r>
        <w:rPr/>
        <w:t>The population of this species that we will be looking at is located within Yosemite National Park and includes studies of species across several geographically distinct lakes found within that park</w:t>
      </w:r>
      <w:sdt>
        <w:sdtPr>
          <w:id w:val="-575589019"/>
          <w:citation/>
        </w:sdtPr>
        <w:sdtEndPr/>
        <w:sdtContent>
          <w:r w:rsidR="00C2109F">
            <w:fldChar w:fldCharType="begin"/>
          </w:r>
          <w:r w:rsidR="00C2109F">
            <w:instrText xml:space="preserve"> CITATION Kna16 \l 1033 </w:instrText>
          </w:r>
          <w:r w:rsidR="00C2109F">
            <w:fldChar w:fldCharType="separate"/>
          </w:r>
          <w:r w:rsidR="00C2109F">
            <w:rPr>
              <w:noProof/>
            </w:rPr>
            <w:t xml:space="preserve"> (Knapp, et al., 2016)</w:t>
          </w:r>
          <w:r w:rsidR="00C2109F">
            <w:fldChar w:fldCharType="end"/>
          </w:r>
        </w:sdtContent>
      </w:sdt>
      <w:r>
        <w:rPr/>
        <w:t>.</w:t>
      </w:r>
    </w:p>
    <w:p w:rsidRPr="00C2109F" w:rsidR="00765C59" w:rsidRDefault="00F618F7" w14:paraId="7ADA9261" w14:textId="77777777" w14:noSpellErr="1">
      <w:pPr>
        <w:rPr>
          <w:rStyle w:val="IntenseEmphasis"/>
        </w:rPr>
      </w:pPr>
      <w:r w:rsidRPr="00C2109F">
        <w:rPr>
          <w:rStyle w:val="IntenseEmphasis"/>
        </w:rPr>
        <w:t>Conservation Problem</w:t>
      </w:r>
    </w:p>
    <w:p w:rsidR="00C2109F" w:rsidRDefault="00C2109F" w14:paraId="2E2E8967" w14:textId="77777777">
      <w:r>
        <w:rPr/>
        <w:t xml:space="preserve">The primary cause of population declines of the Sierra Nevada Yellow-legged Frog has been attributed to non-native trout introductions to high elevation lakes and streams in the Sierra Nevada.  </w:t>
      </w:r>
      <w:r w:rsidR="00F618F7">
        <w:rPr/>
        <w:t xml:space="preserve">Fish introductions have stopped in some areas, such as </w:t>
      </w:r>
      <w:r>
        <w:rPr/>
        <w:t xml:space="preserve">within the </w:t>
      </w:r>
      <w:r w:rsidR="00F618F7">
        <w:rPr/>
        <w:t>National Park</w:t>
      </w:r>
      <w:r>
        <w:rPr/>
        <w:t>s</w:t>
      </w:r>
      <w:r w:rsidRPr="1E388FEC" w:rsidR="00F618F7">
        <w:rPr/>
        <w:t xml:space="preserve">, </w:t>
      </w:r>
      <w:r>
        <w:rPr/>
        <w:t xml:space="preserve">but </w:t>
      </w:r>
      <w:r w:rsidR="00F618F7">
        <w:rPr/>
        <w:t xml:space="preserve">they continue in others. Extensive surveys </w:t>
      </w:r>
      <w:r>
        <w:rPr/>
        <w:t>within</w:t>
      </w:r>
      <w:r w:rsidRPr="1E388FEC" w:rsidR="00F618F7">
        <w:rPr/>
        <w:t xml:space="preserve"> </w:t>
      </w:r>
      <w:r>
        <w:rPr/>
        <w:t>the Sierra Nevada region has</w:t>
      </w:r>
      <w:r w:rsidR="00F618F7">
        <w:rPr/>
        <w:t xml:space="preserve"> clearly demonstrate the strong detrimental impact of introduced trout on </w:t>
      </w:r>
      <w:r w:rsidRPr="1E388FEC" w:rsidR="00F618F7">
        <w:rPr>
          <w:i w:val="1"/>
          <w:iCs w:val="1"/>
          <w:rPrChange w:author="Elizabeth Hiroyasu" w:date="2018-01-29T23:42:20.220401" w:id="1656631821">
            <w:rPr>
              <w:i/>
            </w:rPr>
          </w:rPrChange>
        </w:rPr>
        <w:t xml:space="preserve">R. </w:t>
      </w:r>
      <w:proofErr w:type="spellStart"/>
      <w:r w:rsidRPr="1E388FEC" w:rsidR="00F618F7">
        <w:rPr>
          <w:i w:val="1"/>
          <w:iCs w:val="1"/>
          <w:rPrChange w:author="Elizabeth Hiroyasu" w:date="2018-01-29T23:42:20.220401" w:id="23711918">
            <w:rPr>
              <w:i/>
            </w:rPr>
          </w:rPrChange>
        </w:rPr>
        <w:t>muscosa</w:t>
      </w:r>
      <w:proofErr w:type="spellEnd"/>
      <w:r w:rsidRPr="1E388FEC" w:rsidR="00F618F7">
        <w:rPr>
          <w:i w:val="1"/>
          <w:iCs w:val="1"/>
          <w:rPrChange w:author="Elizabeth Hiroyasu" w:date="2018-01-29T23:42:20.220401" w:id="1877276633">
            <w:rPr>
              <w:i/>
            </w:rPr>
          </w:rPrChange>
        </w:rPr>
        <w:t>/R</w:t>
      </w:r>
      <w:r w:rsidRPr="1E388FEC" w:rsidR="00717904">
        <w:rPr>
          <w:i w:val="1"/>
          <w:iCs w:val="1"/>
          <w:rPrChange w:author="Elizabeth Hiroyasu" w:date="2018-01-29T23:42:20.220401" w:id="150523223">
            <w:rPr>
              <w:i/>
            </w:rPr>
          </w:rPrChange>
        </w:rPr>
        <w:t>.</w:t>
      </w:r>
      <w:r w:rsidRPr="1E388FEC" w:rsidR="00F618F7">
        <w:rPr>
          <w:i w:val="1"/>
          <w:iCs w:val="1"/>
          <w:rPrChange w:author="Elizabeth Hiroyasu" w:date="2018-01-29T23:42:20.220401" w:id="939082883">
            <w:rPr>
              <w:i/>
            </w:rPr>
          </w:rPrChange>
        </w:rPr>
        <w:t xml:space="preserve"> </w:t>
      </w:r>
      <w:proofErr w:type="spellStart"/>
      <w:r w:rsidRPr="1E388FEC" w:rsidR="00F618F7">
        <w:rPr>
          <w:i w:val="1"/>
          <w:iCs w:val="1"/>
          <w:rPrChange w:author="Elizabeth Hiroyasu" w:date="2018-01-29T23:42:20.220401" w:id="1215353475">
            <w:rPr>
              <w:i/>
            </w:rPr>
          </w:rPrChange>
        </w:rPr>
        <w:t xml:space="preserve">sierrae</w:t>
      </w:r>
      <w:proofErr w:type="spellEnd"/>
      <w:r w:rsidR="00F618F7">
        <w:rPr/>
        <w:t xml:space="preserve"> populations. </w:t>
      </w:r>
      <w:commentRangeStart w:id="0"/>
      <w:commentRangeStart w:id="73879120"/>
      <w:r w:rsidR="00F618F7">
        <w:rPr/>
        <w:t xml:space="preserve">Removal of non-native fishes </w:t>
      </w:r>
      <w:r>
        <w:rPr/>
        <w:t xml:space="preserve">is expected to </w:t>
      </w:r>
      <w:r w:rsidR="00F618F7">
        <w:rPr/>
        <w:t xml:space="preserve">reverse the decline. </w:t>
      </w:r>
      <w:commentRangeEnd w:id="0"/>
      <w:r w:rsidR="00A2196D">
        <w:rPr>
          <w:rStyle w:val="CommentReference"/>
        </w:rPr>
        <w:commentReference w:id="0"/>
      </w:r>
      <w:commentRangeEnd w:id="73879120"/>
      <w:r>
        <w:rPr>
          <w:rStyle w:val="CommentReference"/>
        </w:rPr>
        <w:commentReference w:id="73879120"/>
      </w:r>
    </w:p>
    <w:p w:rsidRPr="00C2109F" w:rsidR="00765C59" w:rsidRDefault="00F618F7" w14:paraId="4A59F920" w14:textId="77777777" w14:noSpellErr="1">
      <w:pPr>
        <w:rPr>
          <w:rStyle w:val="IntenseEmphasis"/>
        </w:rPr>
      </w:pPr>
      <w:r w:rsidRPr="00C2109F">
        <w:rPr>
          <w:rStyle w:val="IntenseEmphasis"/>
        </w:rPr>
        <w:t xml:space="preserve">Data </w:t>
      </w:r>
    </w:p>
    <w:p w:rsidR="00F618F7" w:rsidRDefault="00F618F7" w14:paraId="78B7301D" w14:textId="77777777" w14:noSpellErr="1">
      <w:r>
        <w:rPr/>
        <w:t xml:space="preserve">We have acquired a dataset of 20 years across multiple Yosemite lakes with population counts broken down by life stages.  The data comes from Roland Knapp, a researcher associated with the Sierra Nevada Aquatic Research Laboratory (SNARL), University of California.  </w:t>
      </w:r>
    </w:p>
    <w:p w:rsidR="00765C59" w:rsidP="00F618F7" w:rsidRDefault="00F618F7" w14:paraId="26BDD387" w14:textId="77777777" w14:noSpellErr="1">
      <w:r>
        <w:rPr/>
        <w:lastRenderedPageBreak/>
        <w:t xml:space="preserve">Surveys were conducted by Roland Knapp across 2154 water bodies within Yosemite National Park between the years of 1993 and 2012, inclusive.  Not all water bodies were surveyed every year, though bodies with persistent Yellow Legged Frog populations were surveyed most frequently.  In some cases, bodies of water were surveyed multiple times within a same year, as such the date of each survey is included in our dataset. </w:t>
      </w:r>
    </w:p>
    <w:p w:rsidR="00F618F7" w:rsidP="00F618F7" w:rsidRDefault="001E20C7" w14:paraId="5B68B9C8" w14:textId="77777777" w14:noSpellErr="1">
      <w:r>
        <w:rPr/>
        <w:t xml:space="preserve">A quick example population data was created using excel.  These two </w:t>
      </w:r>
      <w:commentRangeStart w:id="1"/>
      <w:r>
        <w:rPr/>
        <w:t xml:space="preserve">graphs </w:t>
      </w:r>
      <w:commentRangeEnd w:id="1"/>
      <w:r w:rsidR="0014289E">
        <w:rPr>
          <w:rStyle w:val="CommentReference"/>
        </w:rPr>
        <w:commentReference w:id="1"/>
      </w:r>
      <w:r>
        <w:rPr/>
        <w:t xml:space="preserve">show the population counts for the Sierra Nevada Yellow-legged Frog at one of the surveyed lakes.  Population counts included counts for adults, juveniles, and tadpoles.  In total we have data from 7678 individual surveys.  </w:t>
      </w:r>
      <w:commentRangeStart w:id="801531739"/>
      <w:r>
        <w:rPr/>
        <w:t>We will likely being doing this project on a subset of this data, perhaps looking at one particular lake or a cluster of lakes that are located near each other.</w:t>
      </w:r>
      <w:commentRangeEnd w:id="801531739"/>
      <w:r>
        <w:rPr>
          <w:rStyle w:val="CommentReference"/>
        </w:rPr>
        <w:commentReference w:id="801531739"/>
      </w:r>
      <w:r>
        <w:rPr/>
        <w:t xml:space="preserve">  Information on where the lakes are located is also included in the dataset that we have obtained from Roland Knapp’s research.</w:t>
      </w:r>
    </w:p>
    <w:p w:rsidR="00F618F7" w:rsidP="1E8706FD" w:rsidRDefault="00642B3F" w14:paraId="5BAC2265" w14:textId="77777777" w14:noSpellErr="1">
      <w:pPr>
        <w:rPr>
          <w:ins w:author="Bruce Kendall" w:date="2018-01-28T13:12:00Z" w:id="2"/>
        </w:rPr>
      </w:pPr>
      <w:ins w:author="Bruce Kendall" w:date="2018-01-28T13:08:00Z" w:id="3">
        <w:r>
          <w:rPr/>
          <w:t xml:space="preserve">Beyond your basic life history information above, is there information about average fecundity, </w:t>
        </w:r>
      </w:ins>
      <w:ins w:author="Bruce Kendall" w:date="2018-01-28T13:09:00Z" w:id="4">
        <w:r>
          <w:rPr/>
          <w:t xml:space="preserve">annual </w:t>
        </w:r>
      </w:ins>
      <w:ins w:author="Bruce Kendall" w:date="2018-01-28T13:08:00Z" w:id="5">
        <w:r>
          <w:rPr/>
          <w:t>survival</w:t>
        </w:r>
      </w:ins>
      <w:ins w:author="Bruce Kendall" w:date="2018-01-28T13:10:00Z" w:id="6">
        <w:r>
          <w:rPr/>
          <w:t xml:space="preserve"> rates</w:t>
        </w:r>
      </w:ins>
      <w:ins w:author="Bruce Kendall" w:date="2018-01-28T13:08:00Z" w:id="7">
        <w:r>
          <w:rPr/>
          <w:t xml:space="preserve"> of juveniles and adults</w:t>
        </w:r>
      </w:ins>
      <w:ins w:author="Bruce Kendall" w:date="2018-01-28T13:10:00Z" w:id="8">
        <w:r>
          <w:rPr/>
          <w:t xml:space="preserve">, and </w:t>
        </w:r>
      </w:ins>
      <w:ins w:author="Bruce Kendall" w:date="2018-01-28T13:11:00Z" w:id="9">
        <w:r>
          <w:rPr/>
          <w:t>the fraction of</w:t>
        </w:r>
      </w:ins>
      <w:ins w:author="Bruce Kendall" w:date="2018-01-28T13:10:00Z" w:id="10">
        <w:r>
          <w:rPr/>
          <w:t xml:space="preserve"> egg</w:t>
        </w:r>
      </w:ins>
      <w:ins w:author="Bruce Kendall" w:date="2018-01-28T13:11:00Z" w:id="11">
        <w:r>
          <w:rPr/>
          <w:t>s that survive</w:t>
        </w:r>
      </w:ins>
      <w:ins w:author="Bruce Kendall" w:date="2018-01-28T13:10:00Z" w:id="12">
        <w:r>
          <w:rPr/>
          <w:t xml:space="preserve"> to one year old?</w:t>
        </w:r>
      </w:ins>
    </w:p>
    <w:p w:rsidR="00806F18" w:rsidP="1E8706FD" w:rsidRDefault="00806F18" w14:paraId="4ADC98C9" w14:textId="0396430B" w14:noSpellErr="1">
      <w:pPr>
        <w:rPr>
          <w:ins w:author="Bruce Kendall" w:date="2018-01-28T13:12:00Z" w:id="13"/>
        </w:rPr>
      </w:pPr>
      <w:ins w:author="Bruce Kendall" w:date="2018-01-28T13:12:00Z" w:id="14">
        <w:r>
          <w:rPr/>
          <w:t>What management questions do you hope to address?</w:t>
        </w:r>
      </w:ins>
      <w:ins w:author="Bruce Kendall" w:date="2018-01-28T13:13:00Z" w:id="15">
        <w:r>
          <w:rPr/>
          <w:t xml:space="preserve"> On the previous page you talk about fish removal, but the example data you show seems to be a fish-free lake?</w:t>
        </w:r>
      </w:ins>
    </w:p>
    <w:p w:rsidR="00806F18" w:rsidP="1E8706FD" w:rsidRDefault="00806F18" w14:paraId="0BDE222D" w14:textId="4CBDD1FC" w14:noSpellErr="1">
      <w:pPr>
        <w:rPr>
          <w:ins w:author="Bruce Kendall" w:date="2018-01-28T13:17:00Z" w:id="16"/>
        </w:rPr>
      </w:pPr>
      <w:ins w:author="Bruce Kendall" w:date="2018-01-28T13:14:00Z" w:id="17">
        <w:r>
          <w:rPr/>
          <w:t>Do you know what caused the increase from earlier parts of the time series to later parts?</w:t>
        </w:r>
      </w:ins>
      <w:ins w:author="Bruce Kendall" w:date="2018-01-28T13:15:00Z" w:id="18">
        <w:r>
          <w:rPr/>
          <w:t xml:space="preserve"> Is the environment changing in some way, or was the population recovering from an initial low density?</w:t>
        </w:r>
      </w:ins>
    </w:p>
    <w:p w:rsidR="00806F18" w:rsidP="1E8706FD" w:rsidRDefault="00806F18" w14:paraId="292D8704" w14:textId="73667323" w14:noSpellErr="1">
      <w:pPr>
        <w:rPr>
          <w:ins w:author="Bruce Kendall" w:date="2018-01-28T13:10:00Z" w:id="19"/>
        </w:rPr>
      </w:pPr>
      <w:ins w:author="Bruce Kendall" w:date="2018-01-28T13:17:00Z" w:id="20">
        <w:r>
          <w:rPr/>
          <w:t xml:space="preserve">It is likely that you will need to incorporate density dependence into a </w:t>
        </w:r>
      </w:ins>
      <w:ins w:author="Bruce Kendall" w:date="2018-01-28T13:18:00Z" w:id="21">
        <w:r>
          <w:rPr/>
          <w:t>model</w:t>
        </w:r>
      </w:ins>
      <w:ins w:author="Bruce Kendall" w:date="2018-01-28T13:17:00Z" w:id="22">
        <w:r>
          <w:rPr/>
          <w:t xml:space="preserve"> of this species</w:t>
        </w:r>
      </w:ins>
      <w:ins w:author="Bruce Kendall" w:date="2018-01-28T13:18:00Z" w:id="23">
        <w:r>
          <w:rPr/>
          <w:t xml:space="preserve">, at least in fish-free lakes. </w:t>
        </w:r>
        <w:r w:rsidR="001413F3">
          <w:rPr/>
          <w:t>Do you know anything about the relative importance of cannibalism, food limitation on survival and/or growth, and food limitation on fecundity?</w:t>
        </w:r>
      </w:ins>
      <w:bookmarkStart w:name="_GoBack" w:id="24"/>
      <w:bookmarkEnd w:id="24"/>
    </w:p>
    <w:p w:rsidR="00642B3F" w:rsidP="00F618F7" w:rsidRDefault="00642B3F" w14:paraId="75B05661" w14:textId="77777777"/>
    <w:p w:rsidR="00F618F7" w:rsidP="00F618F7" w:rsidRDefault="00F618F7" w14:paraId="08EEB157" w14:textId="77777777">
      <w:r>
        <w:rPr>
          <w:noProof/>
        </w:rPr>
        <w:lastRenderedPageBreak/>
        <w:drawing>
          <wp:inline distT="0" distB="0" distL="0" distR="0" wp14:anchorId="496DA693" wp14:editId="0E9C3038">
            <wp:extent cx="5943600" cy="377952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8F28D84" wp14:editId="2C2BCB22">
            <wp:extent cx="5943600" cy="37795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5C59" w:rsidRDefault="00765C59" w14:paraId="481611E0" w14:textId="77777777"/>
    <w:p w:rsidR="00765C59" w:rsidRDefault="00765C59" w14:paraId="11B88BDB" w14:textId="77777777"/>
    <w:bookmarkStart w:name="_gjdgxs" w:colFirst="0" w:colLast="0" w:displacedByCustomXml="next" w:id="25"/>
    <w:bookmarkEnd w:displacedByCustomXml="next" w:id="25"/>
    <w:sdt>
      <w:sdtPr>
        <w:rPr>
          <w:b w:val="0"/>
          <w:sz w:val="22"/>
          <w:szCs w:val="22"/>
        </w:rPr>
        <w:id w:val="-439691877"/>
        <w:docPartObj>
          <w:docPartGallery w:val="Bibliographies"/>
          <w:docPartUnique/>
        </w:docPartObj>
      </w:sdtPr>
      <w:sdtEndPr/>
      <w:sdtContent>
        <w:p w:rsidR="001E20C7" w:rsidRDefault="001E20C7" w14:paraId="6FD9FCFD" w14:textId="77777777" w14:noSpellErr="1">
          <w:pPr>
            <w:pStyle w:val="Heading1"/>
          </w:pPr>
          <w:r>
            <w:rPr/>
            <w:t>References</w:t>
          </w:r>
        </w:p>
        <w:sdt>
          <w:sdtPr>
            <w:id w:val="-573587230"/>
            <w:bibliography/>
          </w:sdtPr>
          <w:sdtEndPr/>
          <w:sdtContent>
            <w:p w:rsidR="001E20C7" w:rsidP="001E20C7" w:rsidRDefault="001E20C7" w14:paraId="18CB6B1A"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Berger, L., Speare, R., Dazsak, P., Green, D., Cunningham, A., Goggin, C., . . . Parkes, H. (1998). Chytridiomycosis causes amphibian mortality associated with population declines in the rain forests of Australia and Central America. </w:t>
              </w:r>
              <w:r>
                <w:rPr>
                  <w:i/>
                  <w:iCs/>
                  <w:noProof/>
                </w:rPr>
                <w:t>Proceedings of the National Academy of Sciences of the United States of America</w:t>
              </w:r>
              <w:r>
                <w:rPr>
                  <w:noProof/>
                </w:rPr>
                <w:t>(95), 9031-9036.</w:t>
              </w:r>
            </w:p>
            <w:p w:rsidR="001E20C7" w:rsidP="001E20C7" w:rsidRDefault="001E20C7" w14:paraId="4ED87B38" w14:textId="77777777">
              <w:pPr>
                <w:pStyle w:val="Bibliography"/>
                <w:ind w:left="720" w:hanging="720"/>
                <w:rPr>
                  <w:noProof/>
                </w:rPr>
              </w:pPr>
              <w:r>
                <w:rPr>
                  <w:noProof/>
                </w:rPr>
                <w:t xml:space="preserve">Hammerson, G. (2008). </w:t>
              </w:r>
              <w:r>
                <w:rPr>
                  <w:i/>
                  <w:iCs/>
                  <w:noProof/>
                </w:rPr>
                <w:t>Rana sierrae</w:t>
              </w:r>
              <w:r>
                <w:rPr>
                  <w:noProof/>
                </w:rPr>
                <w:t>. Retrieved from IUCN Red List of Threatened Species: http://dx.doi.org/10.2305/IUCN.UK.2008.RLTS.T136114A4240654.en</w:t>
              </w:r>
            </w:p>
            <w:p w:rsidR="001E20C7" w:rsidP="001E20C7" w:rsidRDefault="001E20C7" w14:paraId="61FBE4B7" w14:textId="77777777">
              <w:pPr>
                <w:pStyle w:val="Bibliography"/>
                <w:ind w:left="720" w:hanging="720"/>
                <w:rPr>
                  <w:noProof/>
                </w:rPr>
              </w:pPr>
              <w:r>
                <w:rPr>
                  <w:noProof/>
                </w:rPr>
                <w:t xml:space="preserve">Knapp, R. A., Fellers, G. M., Kleeman, P. M., Miller, D. A., Vredenburg, V. T., Rosenblum, E., &amp; Briggs, C. J. (2016, October). Large-scale recovery of an endangered amphibian despite ongoing exposure to multiple stressors. </w:t>
              </w:r>
              <w:r>
                <w:rPr>
                  <w:i/>
                  <w:iCs/>
                  <w:noProof/>
                </w:rPr>
                <w:t>Proceedings of National Academy of Sciences, 42</w:t>
              </w:r>
              <w:r>
                <w:rPr>
                  <w:noProof/>
                </w:rPr>
                <w:t>(113), 11889 - 11894.</w:t>
              </w:r>
            </w:p>
            <w:p w:rsidR="001E20C7" w:rsidP="001E20C7" w:rsidRDefault="001E20C7" w14:paraId="1782245D" w14:textId="77777777">
              <w:pPr>
                <w:pStyle w:val="Bibliography"/>
                <w:ind w:left="720" w:hanging="720"/>
                <w:rPr>
                  <w:noProof/>
                </w:rPr>
              </w:pPr>
              <w:r>
                <w:rPr>
                  <w:noProof/>
                </w:rPr>
                <w:t xml:space="preserve">Matthews, K. R., &amp; Miaud, C. (2007). A skeletochronological study of the age structure, growth, and longevity of the mountain yellow-legged frog, Rana muscosa, in the Sierra Nevada, California. </w:t>
              </w:r>
              <w:r>
                <w:rPr>
                  <w:i/>
                  <w:iCs/>
                  <w:noProof/>
                </w:rPr>
                <w:t>Copeia</w:t>
              </w:r>
              <w:r>
                <w:rPr>
                  <w:noProof/>
                </w:rPr>
                <w:t>, 986-993.</w:t>
              </w:r>
            </w:p>
            <w:p w:rsidR="001E20C7" w:rsidP="001E20C7" w:rsidRDefault="001E20C7" w14:paraId="76B9BC21" w14:textId="77777777">
              <w:pPr>
                <w:pStyle w:val="Bibliography"/>
                <w:ind w:left="720" w:hanging="720"/>
                <w:rPr>
                  <w:noProof/>
                </w:rPr>
              </w:pPr>
              <w:r>
                <w:rPr>
                  <w:noProof/>
                </w:rPr>
                <w:t xml:space="preserve">Miller, J. (2016, August 25). </w:t>
              </w:r>
              <w:r>
                <w:rPr>
                  <w:i/>
                  <w:iCs/>
                  <w:noProof/>
                </w:rPr>
                <w:t>1.8 Million Acres of Sierra Nevada Habitat Protected for Imperiled Frogs, Toads</w:t>
              </w:r>
              <w:r>
                <w:rPr>
                  <w:noProof/>
                </w:rPr>
                <w:t>. Retrieved from Center for Biological Diversity: http://www.biologicaldiversity.org/news/press_releases/2016/sierra-nevada-amphibians-08-25-2016.html</w:t>
              </w:r>
            </w:p>
            <w:p w:rsidR="001E20C7" w:rsidP="001E20C7" w:rsidRDefault="001E20C7" w14:paraId="4E732E9B" w14:textId="77777777">
              <w:pPr>
                <w:pStyle w:val="Bibliography"/>
                <w:ind w:left="720" w:hanging="720"/>
                <w:rPr>
                  <w:noProof/>
                </w:rPr>
              </w:pPr>
              <w:r>
                <w:rPr>
                  <w:noProof/>
                </w:rPr>
                <w:t xml:space="preserve">Nafis, G. (2018). </w:t>
              </w:r>
              <w:r>
                <w:rPr>
                  <w:i/>
                  <w:iCs/>
                  <w:noProof/>
                </w:rPr>
                <w:t>Sierra Nevada Yellow-legged Frog - Rana sierrae</w:t>
              </w:r>
              <w:r>
                <w:rPr>
                  <w:noProof/>
                </w:rPr>
                <w:t>. Retrieved from CaliforniaHerps.com: http://www.californiaherps.com/frogs/pages/r.sierrae.html</w:t>
              </w:r>
            </w:p>
            <w:p w:rsidR="001E20C7" w:rsidP="001E20C7" w:rsidRDefault="001E20C7" w14:paraId="33CFCA73" w14:textId="77777777">
              <w:pPr>
                <w:pStyle w:val="Bibliography"/>
                <w:ind w:left="720" w:hanging="720"/>
                <w:rPr>
                  <w:noProof/>
                </w:rPr>
              </w:pPr>
              <w:r>
                <w:rPr>
                  <w:noProof/>
                </w:rPr>
                <w:t xml:space="preserve">Skerratt, L., Berger, L., Speare, R., Cashins, S., McDonald, K., Phillott, A., . . . Kenyon, N. (2007). Spread of chytridiomycosis has caused the rapid global decline and extinction of frogs. </w:t>
              </w:r>
              <w:r>
                <w:rPr>
                  <w:i/>
                  <w:iCs/>
                  <w:noProof/>
                </w:rPr>
                <w:t>EcoHealth</w:t>
              </w:r>
              <w:r>
                <w:rPr>
                  <w:noProof/>
                </w:rPr>
                <w:t>, 125-134.</w:t>
              </w:r>
            </w:p>
            <w:p w:rsidR="001E20C7" w:rsidP="001E20C7" w:rsidRDefault="001E20C7" w14:paraId="459664F6" w14:textId="77777777">
              <w:pPr>
                <w:pStyle w:val="Bibliography"/>
                <w:ind w:left="720" w:hanging="720"/>
                <w:rPr>
                  <w:noProof/>
                </w:rPr>
              </w:pPr>
              <w:r>
                <w:rPr>
                  <w:noProof/>
                </w:rPr>
                <w:t xml:space="preserve">Stebbins, R. C. (2003). </w:t>
              </w:r>
              <w:r>
                <w:rPr>
                  <w:i/>
                  <w:iCs/>
                  <w:noProof/>
                </w:rPr>
                <w:t>A field guide to western reptiles and amphibians.</w:t>
              </w:r>
              <w:r>
                <w:rPr>
                  <w:noProof/>
                </w:rPr>
                <w:t xml:space="preserve"> (Third edition ed.). Boston, Massachusetts: Houghton Mifflin Company.</w:t>
              </w:r>
            </w:p>
            <w:p w:rsidR="001E20C7" w:rsidP="001E20C7" w:rsidRDefault="001E20C7" w14:paraId="35ABFA46" w14:textId="77777777">
              <w:pPr>
                <w:pStyle w:val="Bibliography"/>
                <w:ind w:left="720" w:hanging="720"/>
                <w:rPr>
                  <w:noProof/>
                </w:rPr>
              </w:pPr>
              <w:r>
                <w:rPr>
                  <w:noProof/>
                </w:rPr>
                <w:t xml:space="preserve">U.S. Fish &amp; Wildlife Service. (2017, November 30). </w:t>
              </w:r>
              <w:r>
                <w:rPr>
                  <w:i/>
                  <w:iCs/>
                  <w:noProof/>
                </w:rPr>
                <w:t>Species Information Sierra Nevada Yellow-legged Frog</w:t>
              </w:r>
              <w:r>
                <w:rPr>
                  <w:noProof/>
                </w:rPr>
                <w:t>. Retrieved from U.S. Fish &amp; Wildlife Service: https://www.fws.gov/sacramento/es_species/Accounts/Amphibians-Reptiles/sn_yellow_legged_frog/</w:t>
              </w:r>
            </w:p>
            <w:p w:rsidR="001E20C7" w:rsidP="001E20C7" w:rsidRDefault="001E20C7" w14:paraId="21AD1F28" w14:textId="77777777">
              <w:pPr>
                <w:pStyle w:val="Bibliography"/>
                <w:ind w:left="720" w:hanging="720"/>
                <w:rPr>
                  <w:noProof/>
                </w:rPr>
              </w:pPr>
              <w:r>
                <w:rPr>
                  <w:noProof/>
                </w:rPr>
                <w:t xml:space="preserve">Vredenburg, V. T., Bingham, R., Knapp, R., Morgan, J., Moritz, C., &amp; Wake, D. (2007, April). Concordant molecular and phenotypic data delineate new taxonomy and conservation priorities for the endangered mountain yellow-legged frog. </w:t>
              </w:r>
              <w:r>
                <w:rPr>
                  <w:i/>
                  <w:iCs/>
                  <w:noProof/>
                </w:rPr>
                <w:t>Journal of Zoology, 271</w:t>
              </w:r>
              <w:r>
                <w:rPr>
                  <w:noProof/>
                </w:rPr>
                <w:t>(4), 361-374. doi:10.1111/j.1469-7998.2006.00258.x</w:t>
              </w:r>
            </w:p>
            <w:p w:rsidR="001E20C7" w:rsidP="001E20C7" w:rsidRDefault="001E20C7" w14:paraId="0990FF33" w14:textId="77777777">
              <w:pPr>
                <w:pStyle w:val="Bibliography"/>
                <w:ind w:left="720" w:hanging="720"/>
                <w:rPr>
                  <w:noProof/>
                </w:rPr>
              </w:pPr>
              <w:r>
                <w:rPr>
                  <w:noProof/>
                </w:rPr>
                <w:t xml:space="preserve">Vrendenburg, V. T., Fellers, G. M., &amp; Davidson, C. (2005). The mountain yellow-legged frog (Rana muscosa). In </w:t>
              </w:r>
              <w:r>
                <w:rPr>
                  <w:i/>
                  <w:iCs/>
                  <w:noProof/>
                </w:rPr>
                <w:t>Status and Conservation of U.S. Amphibians</w:t>
              </w:r>
              <w:r>
                <w:rPr>
                  <w:noProof/>
                </w:rPr>
                <w:t xml:space="preserve"> (pp. 563-566). Berkeley, California: University of California Press.</w:t>
              </w:r>
            </w:p>
            <w:p w:rsidR="001E20C7" w:rsidP="001E20C7" w:rsidRDefault="001E20C7" w14:paraId="1A9B0DD0" w14:textId="77777777">
              <w:r>
                <w:rPr>
                  <w:b/>
                  <w:bCs/>
                  <w:noProof/>
                </w:rPr>
                <w:fldChar w:fldCharType="end"/>
              </w:r>
            </w:p>
          </w:sdtContent>
        </w:sdt>
      </w:sdtContent>
    </w:sdt>
    <w:sectPr w:rsidR="001E20C7">
      <w:sectPrChange w:author="Elizabeth Hiroyasu" w:date="2018-01-29T23:41:20.0116995" w:id="101001384">
        <w:sectPr w:rsidR="001E20C7">
          <w:pgSz w:w="12240" w:h="15840"/>
          <w:pgMar w:top="1440" w:right="1440" w:bottom="1440" w:left="1440" w:header="720" w:footer="720" w:gutter="0"/>
          <w:pgNumType w:start="1"/>
          <w:cols w:space="720"/>
        </w:sectPr>
      </w:sectPrChange>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K" w:author="Bruce Kendall" w:date="2018-01-28T12:24:00Z" w:id="0">
    <w:p w:rsidR="00A2196D" w:rsidRDefault="00A2196D" w14:paraId="1DFA9F30" w14:textId="77777777">
      <w:pPr>
        <w:pStyle w:val="CommentText"/>
      </w:pPr>
      <w:r>
        <w:rPr>
          <w:rStyle w:val="CommentReference"/>
        </w:rPr>
        <w:annotationRef/>
      </w:r>
      <w:r>
        <w:t>So the fungus is not present in these lakes?</w:t>
      </w:r>
    </w:p>
  </w:comment>
  <w:comment w:initials="BK" w:author="Bruce Kendall" w:date="2018-01-28T12:39:00Z" w:id="1">
    <w:p w:rsidR="0014289E" w:rsidRDefault="0014289E" w14:paraId="32B9C74F" w14:textId="77777777">
      <w:pPr>
        <w:pStyle w:val="CommentText"/>
      </w:pPr>
      <w:r>
        <w:rPr>
          <w:rStyle w:val="CommentReference"/>
        </w:rPr>
        <w:annotationRef/>
      </w:r>
      <w:r>
        <w:t>It seems as though you have multiple counts in some years. How do you plan to handle this? Is there a particular month that was sampled most consistently?</w:t>
      </w:r>
    </w:p>
  </w:comment>
  <w:comment w:initials="EH" w:author="Elizabeth Hiroyasu" w:date="2018-01-29T15:39:33" w:id="801531739">
    <w:p w:rsidR="1E8706FD" w:rsidRDefault="1E8706FD" w14:paraId="2F25327B" w14:textId="0A042BC2">
      <w:pPr>
        <w:pStyle w:val="CommentText"/>
      </w:pPr>
      <w:r>
        <w:t>What information do you have on the way the lakes are similar or different? What will be your criteria for choosing which lakes to look at?</w:t>
      </w:r>
      <w:r>
        <w:rPr>
          <w:rStyle w:val="CommentReference"/>
        </w:rPr>
        <w:annotationRef/>
      </w:r>
    </w:p>
  </w:comment>
  <w:comment w:initials="EH" w:author="Elizabeth Hiroyasu" w:date="2018-01-29T15:41:07" w:id="73879120">
    <w:p w:rsidR="1E388FEC" w:rsidRDefault="1E388FEC" w14:paraId="29FD4392" w14:textId="4199EE4E">
      <w:pPr>
        <w:pStyle w:val="CommentText"/>
      </w:pPr>
      <w:r>
        <w:t>has this been demonstrated? How are the fish removed? Does this have an impact on frog populations?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DFA9F30"/>
  <w15:commentEx w15:done="0" w15:paraId="32B9C74F"/>
  <w15:commentEx w15:done="0" w15:paraId="2F25327B"/>
  <w15:commentEx w15:done="0" w15:paraId="29FD4392"/>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FA9F30" w16cid:durableId="1E183F64"/>
  <w16cid:commentId w16cid:paraId="32B9C74F" w16cid:durableId="1E184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91E0D"/>
    <w:multiLevelType w:val="multilevel"/>
    <w:tmpl w:val="2F369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Bruce Kendall">
    <w15:presenceInfo w15:providerId="Windows Live" w15:userId="671343d11f540212"/>
  </w15:person>
  <w15:person w15:author="Elizabeth Hiroyasu">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59"/>
    <w:rsid w:val="000E3D40"/>
    <w:rsid w:val="001413F3"/>
    <w:rsid w:val="0014289E"/>
    <w:rsid w:val="00163015"/>
    <w:rsid w:val="001E20C7"/>
    <w:rsid w:val="005C00D7"/>
    <w:rsid w:val="00642B3F"/>
    <w:rsid w:val="00717904"/>
    <w:rsid w:val="00765C59"/>
    <w:rsid w:val="00806F18"/>
    <w:rsid w:val="008B7200"/>
    <w:rsid w:val="00A2196D"/>
    <w:rsid w:val="00B46064"/>
    <w:rsid w:val="00C2109F"/>
    <w:rsid w:val="00C8030B"/>
    <w:rsid w:val="00D4021A"/>
    <w:rsid w:val="00F618F7"/>
    <w:rsid w:val="1E388FEC"/>
    <w:rsid w:val="1E87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1E2"/>
  <w15:docId w15:val="{AE3CBCD9-DA56-4127-B770-731705D5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character" w:styleId="IntenseReference">
    <w:name w:val="Intense Reference"/>
    <w:basedOn w:val="DefaultParagraphFont"/>
    <w:uiPriority w:val="32"/>
    <w:qFormat/>
    <w:rsid w:val="008B7200"/>
    <w:rPr>
      <w:b/>
      <w:bCs/>
      <w:smallCaps/>
      <w:color w:val="4F81BD" w:themeColor="accent1"/>
      <w:spacing w:val="5"/>
    </w:rPr>
  </w:style>
  <w:style w:type="character" w:styleId="IntenseEmphasis">
    <w:name w:val="Intense Emphasis"/>
    <w:basedOn w:val="DefaultParagraphFont"/>
    <w:uiPriority w:val="21"/>
    <w:qFormat/>
    <w:rsid w:val="00D4021A"/>
    <w:rPr>
      <w:i/>
      <w:iCs/>
      <w:color w:val="4F81BD" w:themeColor="accent1"/>
    </w:rPr>
  </w:style>
  <w:style w:type="character" w:styleId="Strong">
    <w:name w:val="Strong"/>
    <w:basedOn w:val="DefaultParagraphFont"/>
    <w:uiPriority w:val="22"/>
    <w:qFormat/>
    <w:rsid w:val="00D4021A"/>
    <w:rPr>
      <w:b/>
      <w:bCs/>
    </w:rPr>
  </w:style>
  <w:style w:type="character" w:styleId="Heading1Char" w:customStyle="1">
    <w:name w:val="Heading 1 Char"/>
    <w:basedOn w:val="DefaultParagraphFont"/>
    <w:link w:val="Heading1"/>
    <w:uiPriority w:val="9"/>
    <w:rsid w:val="001E20C7"/>
    <w:rPr>
      <w:b/>
      <w:sz w:val="48"/>
      <w:szCs w:val="48"/>
    </w:rPr>
  </w:style>
  <w:style w:type="paragraph" w:styleId="Bibliography">
    <w:name w:val="Bibliography"/>
    <w:basedOn w:val="Normal"/>
    <w:next w:val="Normal"/>
    <w:uiPriority w:val="37"/>
    <w:unhideWhenUsed/>
    <w:rsid w:val="001E20C7"/>
  </w:style>
  <w:style w:type="character" w:styleId="CommentReference">
    <w:name w:val="annotation reference"/>
    <w:basedOn w:val="DefaultParagraphFont"/>
    <w:uiPriority w:val="99"/>
    <w:semiHidden/>
    <w:unhideWhenUsed/>
    <w:rsid w:val="00A2196D"/>
    <w:rPr>
      <w:sz w:val="16"/>
      <w:szCs w:val="16"/>
    </w:rPr>
  </w:style>
  <w:style w:type="paragraph" w:styleId="CommentText">
    <w:name w:val="annotation text"/>
    <w:basedOn w:val="Normal"/>
    <w:link w:val="CommentTextChar"/>
    <w:uiPriority w:val="99"/>
    <w:semiHidden/>
    <w:unhideWhenUsed/>
    <w:rsid w:val="00A2196D"/>
    <w:pPr>
      <w:spacing w:line="240" w:lineRule="auto"/>
    </w:pPr>
    <w:rPr>
      <w:sz w:val="20"/>
      <w:szCs w:val="20"/>
    </w:rPr>
  </w:style>
  <w:style w:type="character" w:styleId="CommentTextChar" w:customStyle="1">
    <w:name w:val="Comment Text Char"/>
    <w:basedOn w:val="DefaultParagraphFont"/>
    <w:link w:val="CommentText"/>
    <w:uiPriority w:val="99"/>
    <w:semiHidden/>
    <w:rsid w:val="00A2196D"/>
    <w:rPr>
      <w:sz w:val="20"/>
      <w:szCs w:val="20"/>
    </w:rPr>
  </w:style>
  <w:style w:type="paragraph" w:styleId="CommentSubject">
    <w:name w:val="annotation subject"/>
    <w:basedOn w:val="CommentText"/>
    <w:next w:val="CommentText"/>
    <w:link w:val="CommentSubjectChar"/>
    <w:uiPriority w:val="99"/>
    <w:semiHidden/>
    <w:unhideWhenUsed/>
    <w:rsid w:val="00A2196D"/>
    <w:rPr>
      <w:b/>
      <w:bCs/>
    </w:rPr>
  </w:style>
  <w:style w:type="character" w:styleId="CommentSubjectChar" w:customStyle="1">
    <w:name w:val="Comment Subject Char"/>
    <w:basedOn w:val="CommentTextChar"/>
    <w:link w:val="CommentSubject"/>
    <w:uiPriority w:val="99"/>
    <w:semiHidden/>
    <w:rsid w:val="00A2196D"/>
    <w:rPr>
      <w:b/>
      <w:bCs/>
      <w:sz w:val="20"/>
      <w:szCs w:val="20"/>
    </w:rPr>
  </w:style>
  <w:style w:type="paragraph" w:styleId="BalloonText">
    <w:name w:val="Balloon Text"/>
    <w:basedOn w:val="Normal"/>
    <w:link w:val="BalloonTextChar"/>
    <w:uiPriority w:val="99"/>
    <w:semiHidden/>
    <w:unhideWhenUsed/>
    <w:rsid w:val="00A2196D"/>
    <w:pPr>
      <w:spacing w:after="0" w:line="240" w:lineRule="auto"/>
    </w:pPr>
    <w:rPr>
      <w:rFonts w:ascii="Times New Roman" w:hAnsi="Times New Roman" w:cs="Times New Roman"/>
      <w:sz w:val="26"/>
      <w:szCs w:val="26"/>
    </w:rPr>
  </w:style>
  <w:style w:type="character" w:styleId="BalloonTextChar" w:customStyle="1">
    <w:name w:val="Balloon Text Char"/>
    <w:basedOn w:val="DefaultParagraphFont"/>
    <w:link w:val="BalloonText"/>
    <w:uiPriority w:val="99"/>
    <w:semiHidden/>
    <w:rsid w:val="00A2196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3335">
      <w:bodyDiv w:val="1"/>
      <w:marLeft w:val="0"/>
      <w:marRight w:val="0"/>
      <w:marTop w:val="0"/>
      <w:marBottom w:val="0"/>
      <w:divBdr>
        <w:top w:val="none" w:sz="0" w:space="0" w:color="auto"/>
        <w:left w:val="none" w:sz="0" w:space="0" w:color="auto"/>
        <w:bottom w:val="none" w:sz="0" w:space="0" w:color="auto"/>
        <w:right w:val="none" w:sz="0" w:space="0" w:color="auto"/>
      </w:divBdr>
    </w:div>
    <w:div w:id="110129599">
      <w:bodyDiv w:val="1"/>
      <w:marLeft w:val="0"/>
      <w:marRight w:val="0"/>
      <w:marTop w:val="0"/>
      <w:marBottom w:val="0"/>
      <w:divBdr>
        <w:top w:val="none" w:sz="0" w:space="0" w:color="auto"/>
        <w:left w:val="none" w:sz="0" w:space="0" w:color="auto"/>
        <w:bottom w:val="none" w:sz="0" w:space="0" w:color="auto"/>
        <w:right w:val="none" w:sz="0" w:space="0" w:color="auto"/>
      </w:divBdr>
    </w:div>
    <w:div w:id="225070119">
      <w:bodyDiv w:val="1"/>
      <w:marLeft w:val="0"/>
      <w:marRight w:val="0"/>
      <w:marTop w:val="0"/>
      <w:marBottom w:val="0"/>
      <w:divBdr>
        <w:top w:val="none" w:sz="0" w:space="0" w:color="auto"/>
        <w:left w:val="none" w:sz="0" w:space="0" w:color="auto"/>
        <w:bottom w:val="none" w:sz="0" w:space="0" w:color="auto"/>
        <w:right w:val="none" w:sz="0" w:space="0" w:color="auto"/>
      </w:divBdr>
    </w:div>
    <w:div w:id="264507142">
      <w:bodyDiv w:val="1"/>
      <w:marLeft w:val="0"/>
      <w:marRight w:val="0"/>
      <w:marTop w:val="0"/>
      <w:marBottom w:val="0"/>
      <w:divBdr>
        <w:top w:val="none" w:sz="0" w:space="0" w:color="auto"/>
        <w:left w:val="none" w:sz="0" w:space="0" w:color="auto"/>
        <w:bottom w:val="none" w:sz="0" w:space="0" w:color="auto"/>
        <w:right w:val="none" w:sz="0" w:space="0" w:color="auto"/>
      </w:divBdr>
    </w:div>
    <w:div w:id="271522162">
      <w:bodyDiv w:val="1"/>
      <w:marLeft w:val="0"/>
      <w:marRight w:val="0"/>
      <w:marTop w:val="0"/>
      <w:marBottom w:val="0"/>
      <w:divBdr>
        <w:top w:val="none" w:sz="0" w:space="0" w:color="auto"/>
        <w:left w:val="none" w:sz="0" w:space="0" w:color="auto"/>
        <w:bottom w:val="none" w:sz="0" w:space="0" w:color="auto"/>
        <w:right w:val="none" w:sz="0" w:space="0" w:color="auto"/>
      </w:divBdr>
    </w:div>
    <w:div w:id="327484753">
      <w:bodyDiv w:val="1"/>
      <w:marLeft w:val="0"/>
      <w:marRight w:val="0"/>
      <w:marTop w:val="0"/>
      <w:marBottom w:val="0"/>
      <w:divBdr>
        <w:top w:val="none" w:sz="0" w:space="0" w:color="auto"/>
        <w:left w:val="none" w:sz="0" w:space="0" w:color="auto"/>
        <w:bottom w:val="none" w:sz="0" w:space="0" w:color="auto"/>
        <w:right w:val="none" w:sz="0" w:space="0" w:color="auto"/>
      </w:divBdr>
    </w:div>
    <w:div w:id="357396755">
      <w:bodyDiv w:val="1"/>
      <w:marLeft w:val="0"/>
      <w:marRight w:val="0"/>
      <w:marTop w:val="0"/>
      <w:marBottom w:val="0"/>
      <w:divBdr>
        <w:top w:val="none" w:sz="0" w:space="0" w:color="auto"/>
        <w:left w:val="none" w:sz="0" w:space="0" w:color="auto"/>
        <w:bottom w:val="none" w:sz="0" w:space="0" w:color="auto"/>
        <w:right w:val="none" w:sz="0" w:space="0" w:color="auto"/>
      </w:divBdr>
    </w:div>
    <w:div w:id="405495735">
      <w:bodyDiv w:val="1"/>
      <w:marLeft w:val="0"/>
      <w:marRight w:val="0"/>
      <w:marTop w:val="0"/>
      <w:marBottom w:val="0"/>
      <w:divBdr>
        <w:top w:val="none" w:sz="0" w:space="0" w:color="auto"/>
        <w:left w:val="none" w:sz="0" w:space="0" w:color="auto"/>
        <w:bottom w:val="none" w:sz="0" w:space="0" w:color="auto"/>
        <w:right w:val="none" w:sz="0" w:space="0" w:color="auto"/>
      </w:divBdr>
    </w:div>
    <w:div w:id="669061132">
      <w:bodyDiv w:val="1"/>
      <w:marLeft w:val="0"/>
      <w:marRight w:val="0"/>
      <w:marTop w:val="0"/>
      <w:marBottom w:val="0"/>
      <w:divBdr>
        <w:top w:val="none" w:sz="0" w:space="0" w:color="auto"/>
        <w:left w:val="none" w:sz="0" w:space="0" w:color="auto"/>
        <w:bottom w:val="none" w:sz="0" w:space="0" w:color="auto"/>
        <w:right w:val="none" w:sz="0" w:space="0" w:color="auto"/>
      </w:divBdr>
    </w:div>
    <w:div w:id="828440957">
      <w:bodyDiv w:val="1"/>
      <w:marLeft w:val="0"/>
      <w:marRight w:val="0"/>
      <w:marTop w:val="0"/>
      <w:marBottom w:val="0"/>
      <w:divBdr>
        <w:top w:val="none" w:sz="0" w:space="0" w:color="auto"/>
        <w:left w:val="none" w:sz="0" w:space="0" w:color="auto"/>
        <w:bottom w:val="none" w:sz="0" w:space="0" w:color="auto"/>
        <w:right w:val="none" w:sz="0" w:space="0" w:color="auto"/>
      </w:divBdr>
    </w:div>
    <w:div w:id="939752034">
      <w:bodyDiv w:val="1"/>
      <w:marLeft w:val="0"/>
      <w:marRight w:val="0"/>
      <w:marTop w:val="0"/>
      <w:marBottom w:val="0"/>
      <w:divBdr>
        <w:top w:val="none" w:sz="0" w:space="0" w:color="auto"/>
        <w:left w:val="none" w:sz="0" w:space="0" w:color="auto"/>
        <w:bottom w:val="none" w:sz="0" w:space="0" w:color="auto"/>
        <w:right w:val="none" w:sz="0" w:space="0" w:color="auto"/>
      </w:divBdr>
    </w:div>
    <w:div w:id="971787154">
      <w:bodyDiv w:val="1"/>
      <w:marLeft w:val="0"/>
      <w:marRight w:val="0"/>
      <w:marTop w:val="0"/>
      <w:marBottom w:val="0"/>
      <w:divBdr>
        <w:top w:val="none" w:sz="0" w:space="0" w:color="auto"/>
        <w:left w:val="none" w:sz="0" w:space="0" w:color="auto"/>
        <w:bottom w:val="none" w:sz="0" w:space="0" w:color="auto"/>
        <w:right w:val="none" w:sz="0" w:space="0" w:color="auto"/>
      </w:divBdr>
    </w:div>
    <w:div w:id="1156842363">
      <w:bodyDiv w:val="1"/>
      <w:marLeft w:val="0"/>
      <w:marRight w:val="0"/>
      <w:marTop w:val="0"/>
      <w:marBottom w:val="0"/>
      <w:divBdr>
        <w:top w:val="none" w:sz="0" w:space="0" w:color="auto"/>
        <w:left w:val="none" w:sz="0" w:space="0" w:color="auto"/>
        <w:bottom w:val="none" w:sz="0" w:space="0" w:color="auto"/>
        <w:right w:val="none" w:sz="0" w:space="0" w:color="auto"/>
      </w:divBdr>
    </w:div>
    <w:div w:id="1318605887">
      <w:bodyDiv w:val="1"/>
      <w:marLeft w:val="0"/>
      <w:marRight w:val="0"/>
      <w:marTop w:val="0"/>
      <w:marBottom w:val="0"/>
      <w:divBdr>
        <w:top w:val="none" w:sz="0" w:space="0" w:color="auto"/>
        <w:left w:val="none" w:sz="0" w:space="0" w:color="auto"/>
        <w:bottom w:val="none" w:sz="0" w:space="0" w:color="auto"/>
        <w:right w:val="none" w:sz="0" w:space="0" w:color="auto"/>
      </w:divBdr>
    </w:div>
    <w:div w:id="1510022947">
      <w:bodyDiv w:val="1"/>
      <w:marLeft w:val="0"/>
      <w:marRight w:val="0"/>
      <w:marTop w:val="0"/>
      <w:marBottom w:val="0"/>
      <w:divBdr>
        <w:top w:val="none" w:sz="0" w:space="0" w:color="auto"/>
        <w:left w:val="none" w:sz="0" w:space="0" w:color="auto"/>
        <w:bottom w:val="none" w:sz="0" w:space="0" w:color="auto"/>
        <w:right w:val="none" w:sz="0" w:space="0" w:color="auto"/>
      </w:divBdr>
    </w:div>
    <w:div w:id="1521624633">
      <w:bodyDiv w:val="1"/>
      <w:marLeft w:val="0"/>
      <w:marRight w:val="0"/>
      <w:marTop w:val="0"/>
      <w:marBottom w:val="0"/>
      <w:divBdr>
        <w:top w:val="none" w:sz="0" w:space="0" w:color="auto"/>
        <w:left w:val="none" w:sz="0" w:space="0" w:color="auto"/>
        <w:bottom w:val="none" w:sz="0" w:space="0" w:color="auto"/>
        <w:right w:val="none" w:sz="0" w:space="0" w:color="auto"/>
      </w:divBdr>
    </w:div>
    <w:div w:id="1563831837">
      <w:bodyDiv w:val="1"/>
      <w:marLeft w:val="0"/>
      <w:marRight w:val="0"/>
      <w:marTop w:val="0"/>
      <w:marBottom w:val="0"/>
      <w:divBdr>
        <w:top w:val="none" w:sz="0" w:space="0" w:color="auto"/>
        <w:left w:val="none" w:sz="0" w:space="0" w:color="auto"/>
        <w:bottom w:val="none" w:sz="0" w:space="0" w:color="auto"/>
        <w:right w:val="none" w:sz="0" w:space="0" w:color="auto"/>
      </w:divBdr>
    </w:div>
    <w:div w:id="1575041755">
      <w:bodyDiv w:val="1"/>
      <w:marLeft w:val="0"/>
      <w:marRight w:val="0"/>
      <w:marTop w:val="0"/>
      <w:marBottom w:val="0"/>
      <w:divBdr>
        <w:top w:val="none" w:sz="0" w:space="0" w:color="auto"/>
        <w:left w:val="none" w:sz="0" w:space="0" w:color="auto"/>
        <w:bottom w:val="none" w:sz="0" w:space="0" w:color="auto"/>
        <w:right w:val="none" w:sz="0" w:space="0" w:color="auto"/>
      </w:divBdr>
    </w:div>
    <w:div w:id="1882593093">
      <w:bodyDiv w:val="1"/>
      <w:marLeft w:val="0"/>
      <w:marRight w:val="0"/>
      <w:marTop w:val="0"/>
      <w:marBottom w:val="0"/>
      <w:divBdr>
        <w:top w:val="none" w:sz="0" w:space="0" w:color="auto"/>
        <w:left w:val="none" w:sz="0" w:space="0" w:color="auto"/>
        <w:bottom w:val="none" w:sz="0" w:space="0" w:color="auto"/>
        <w:right w:val="none" w:sz="0" w:space="0" w:color="auto"/>
      </w:divBdr>
    </w:div>
    <w:div w:id="1903439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tyles" Target="style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hart" Target="charts/chart2.xml" Id="rId10" /><Relationship Type="http://schemas.openxmlformats.org/officeDocument/2006/relationships/settings" Target="settings.xml" Id="rId4" /><Relationship Type="http://schemas.openxmlformats.org/officeDocument/2006/relationships/chart" Target="charts/chart1.xml" Id="rId9" /><Relationship Type="http://schemas.openxmlformats.org/officeDocument/2006/relationships/glossaryDocument" Target="/word/glossary/document.xml" Id="Rb0356ca9dc2249ee" /></Relationships>
</file>

<file path=word/charts/_rels/chart1.xml.rels><?xml version="1.0" encoding="UTF-8" standalone="yes"?>
<Relationships xmlns="http://schemas.openxmlformats.org/package/2006/relationships"><Relationship Id="rId3" Type="http://schemas.openxmlformats.org/officeDocument/2006/relationships/oleObject" Target="file:////esm.ucsb.edu\mesm\co2018\coneill\2018%20Winter\ESM%20211%20-%20Pop%20Ecology\Species%20Overview\mylf\KnappsYLF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m.ucsb.edu\mesm\co2018\coneill\2018%20Winter\ESM%20211%20-%20Pop%20Ecology\Species%20Overview\mylf\KnappsYLF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Counts at Site 1764</a:t>
            </a:r>
            <a:r>
              <a:rPr lang="en-US" baseline="0"/>
              <a:t> from 1993 - 2012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'1764'!$D$1</c:f>
              <c:strCache>
                <c:ptCount val="1"/>
                <c:pt idx="0">
                  <c:v>adult</c:v>
                </c:pt>
              </c:strCache>
            </c:strRef>
          </c:tx>
          <c:spPr>
            <a:solidFill>
              <a:schemeClr val="accent3"/>
            </a:solidFill>
            <a:ln>
              <a:noFill/>
            </a:ln>
            <a:effectLst/>
          </c:spPr>
          <c:invertIfNegative val="0"/>
          <c:cat>
            <c:strRef>
              <c:f>'1764'!$H:$H</c:f>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strRef>
          </c:cat>
          <c:val>
            <c:numRef>
              <c:f>'1764'!$D$2:$D$56</c:f>
              <c:numCache>
                <c:formatCode>General</c:formatCode>
                <c:ptCount val="55"/>
                <c:pt idx="0">
                  <c:v>23</c:v>
                </c:pt>
                <c:pt idx="1">
                  <c:v>28</c:v>
                </c:pt>
                <c:pt idx="2">
                  <c:v>41</c:v>
                </c:pt>
                <c:pt idx="3">
                  <c:v>28</c:v>
                </c:pt>
                <c:pt idx="4">
                  <c:v>45</c:v>
                </c:pt>
                <c:pt idx="5">
                  <c:v>113</c:v>
                </c:pt>
                <c:pt idx="6">
                  <c:v>19</c:v>
                </c:pt>
                <c:pt idx="7">
                  <c:v>30</c:v>
                </c:pt>
                <c:pt idx="8">
                  <c:v>64</c:v>
                </c:pt>
                <c:pt idx="9">
                  <c:v>107</c:v>
                </c:pt>
                <c:pt idx="10">
                  <c:v>132</c:v>
                </c:pt>
                <c:pt idx="11">
                  <c:v>154</c:v>
                </c:pt>
                <c:pt idx="12">
                  <c:v>252</c:v>
                </c:pt>
                <c:pt idx="13">
                  <c:v>583</c:v>
                </c:pt>
                <c:pt idx="14">
                  <c:v>279</c:v>
                </c:pt>
                <c:pt idx="15">
                  <c:v>614</c:v>
                </c:pt>
                <c:pt idx="16">
                  <c:v>675</c:v>
                </c:pt>
                <c:pt idx="17">
                  <c:v>455</c:v>
                </c:pt>
                <c:pt idx="18">
                  <c:v>522</c:v>
                </c:pt>
                <c:pt idx="19">
                  <c:v>582</c:v>
                </c:pt>
                <c:pt idx="20">
                  <c:v>520</c:v>
                </c:pt>
                <c:pt idx="21">
                  <c:v>541</c:v>
                </c:pt>
                <c:pt idx="22">
                  <c:v>0</c:v>
                </c:pt>
                <c:pt idx="23">
                  <c:v>632</c:v>
                </c:pt>
                <c:pt idx="24">
                  <c:v>0</c:v>
                </c:pt>
                <c:pt idx="25">
                  <c:v>629</c:v>
                </c:pt>
                <c:pt idx="26">
                  <c:v>44</c:v>
                </c:pt>
                <c:pt idx="27">
                  <c:v>317</c:v>
                </c:pt>
                <c:pt idx="28">
                  <c:v>401</c:v>
                </c:pt>
                <c:pt idx="29">
                  <c:v>468</c:v>
                </c:pt>
                <c:pt idx="30">
                  <c:v>161</c:v>
                </c:pt>
                <c:pt idx="31">
                  <c:v>479</c:v>
                </c:pt>
                <c:pt idx="32">
                  <c:v>288</c:v>
                </c:pt>
                <c:pt idx="33">
                  <c:v>254</c:v>
                </c:pt>
                <c:pt idx="34">
                  <c:v>210</c:v>
                </c:pt>
                <c:pt idx="35">
                  <c:v>103</c:v>
                </c:pt>
                <c:pt idx="36">
                  <c:v>147</c:v>
                </c:pt>
                <c:pt idx="37">
                  <c:v>189</c:v>
                </c:pt>
                <c:pt idx="38">
                  <c:v>343</c:v>
                </c:pt>
                <c:pt idx="39">
                  <c:v>172</c:v>
                </c:pt>
                <c:pt idx="40">
                  <c:v>292</c:v>
                </c:pt>
                <c:pt idx="41">
                  <c:v>136</c:v>
                </c:pt>
                <c:pt idx="42">
                  <c:v>373</c:v>
                </c:pt>
                <c:pt idx="43">
                  <c:v>282</c:v>
                </c:pt>
                <c:pt idx="44">
                  <c:v>264</c:v>
                </c:pt>
                <c:pt idx="45">
                  <c:v>168</c:v>
                </c:pt>
                <c:pt idx="46">
                  <c:v>0</c:v>
                </c:pt>
                <c:pt idx="47">
                  <c:v>534</c:v>
                </c:pt>
                <c:pt idx="48">
                  <c:v>278</c:v>
                </c:pt>
                <c:pt idx="49">
                  <c:v>40</c:v>
                </c:pt>
                <c:pt idx="50">
                  <c:v>728</c:v>
                </c:pt>
                <c:pt idx="51">
                  <c:v>0</c:v>
                </c:pt>
                <c:pt idx="52">
                  <c:v>398</c:v>
                </c:pt>
                <c:pt idx="53">
                  <c:v>202</c:v>
                </c:pt>
                <c:pt idx="54">
                  <c:v>300</c:v>
                </c:pt>
              </c:numCache>
            </c:numRef>
          </c:val>
          <c:extLst>
            <c:ext xmlns:c16="http://schemas.microsoft.com/office/drawing/2014/chart" uri="{C3380CC4-5D6E-409C-BE32-E72D297353CC}">
              <c16:uniqueId val="{00000000-69FF-2C49-8A48-6E7C15F8F831}"/>
            </c:ext>
          </c:extLst>
        </c:ser>
        <c:ser>
          <c:idx val="4"/>
          <c:order val="2"/>
          <c:tx>
            <c:strRef>
              <c:f>'1764'!$F$1</c:f>
              <c:strCache>
                <c:ptCount val="1"/>
                <c:pt idx="0">
                  <c:v>subadult</c:v>
                </c:pt>
              </c:strCache>
            </c:strRef>
          </c:tx>
          <c:spPr>
            <a:solidFill>
              <a:schemeClr val="accent5"/>
            </a:solidFill>
            <a:ln>
              <a:noFill/>
            </a:ln>
            <a:effectLst/>
          </c:spPr>
          <c:invertIfNegative val="0"/>
          <c:cat>
            <c:strRef>
              <c:f>'1764'!$H:$H</c:f>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strRef>
          </c:cat>
          <c:val>
            <c:numRef>
              <c:f>'1764'!$F$2:$F$56</c:f>
              <c:numCache>
                <c:formatCode>General</c:formatCode>
                <c:ptCount val="55"/>
                <c:pt idx="0">
                  <c:v>70</c:v>
                </c:pt>
                <c:pt idx="1">
                  <c:v>6</c:v>
                </c:pt>
                <c:pt idx="2">
                  <c:v>23</c:v>
                </c:pt>
                <c:pt idx="3">
                  <c:v>35</c:v>
                </c:pt>
                <c:pt idx="4">
                  <c:v>57</c:v>
                </c:pt>
                <c:pt idx="5">
                  <c:v>6</c:v>
                </c:pt>
                <c:pt idx="6">
                  <c:v>25</c:v>
                </c:pt>
                <c:pt idx="7">
                  <c:v>160</c:v>
                </c:pt>
                <c:pt idx="8">
                  <c:v>34</c:v>
                </c:pt>
                <c:pt idx="9">
                  <c:v>122</c:v>
                </c:pt>
                <c:pt idx="10">
                  <c:v>58</c:v>
                </c:pt>
                <c:pt idx="11">
                  <c:v>120</c:v>
                </c:pt>
                <c:pt idx="12">
                  <c:v>169</c:v>
                </c:pt>
                <c:pt idx="13">
                  <c:v>203</c:v>
                </c:pt>
                <c:pt idx="14">
                  <c:v>46</c:v>
                </c:pt>
                <c:pt idx="15">
                  <c:v>114</c:v>
                </c:pt>
                <c:pt idx="16">
                  <c:v>36</c:v>
                </c:pt>
                <c:pt idx="17">
                  <c:v>9</c:v>
                </c:pt>
                <c:pt idx="18">
                  <c:v>46</c:v>
                </c:pt>
                <c:pt idx="19">
                  <c:v>73</c:v>
                </c:pt>
                <c:pt idx="20">
                  <c:v>20</c:v>
                </c:pt>
                <c:pt idx="21">
                  <c:v>44</c:v>
                </c:pt>
                <c:pt idx="22">
                  <c:v>0</c:v>
                </c:pt>
                <c:pt idx="23">
                  <c:v>88</c:v>
                </c:pt>
                <c:pt idx="24">
                  <c:v>0</c:v>
                </c:pt>
                <c:pt idx="25">
                  <c:v>285</c:v>
                </c:pt>
                <c:pt idx="26">
                  <c:v>1</c:v>
                </c:pt>
                <c:pt idx="27">
                  <c:v>14</c:v>
                </c:pt>
                <c:pt idx="28">
                  <c:v>11</c:v>
                </c:pt>
                <c:pt idx="29">
                  <c:v>253</c:v>
                </c:pt>
                <c:pt idx="30">
                  <c:v>119</c:v>
                </c:pt>
                <c:pt idx="31">
                  <c:v>154</c:v>
                </c:pt>
                <c:pt idx="32">
                  <c:v>41</c:v>
                </c:pt>
                <c:pt idx="33">
                  <c:v>52</c:v>
                </c:pt>
                <c:pt idx="34">
                  <c:v>28</c:v>
                </c:pt>
                <c:pt idx="35">
                  <c:v>82</c:v>
                </c:pt>
                <c:pt idx="36">
                  <c:v>48</c:v>
                </c:pt>
                <c:pt idx="37">
                  <c:v>92</c:v>
                </c:pt>
                <c:pt idx="38">
                  <c:v>147</c:v>
                </c:pt>
                <c:pt idx="39">
                  <c:v>60</c:v>
                </c:pt>
                <c:pt idx="40">
                  <c:v>73</c:v>
                </c:pt>
                <c:pt idx="41">
                  <c:v>184</c:v>
                </c:pt>
                <c:pt idx="42">
                  <c:v>1097</c:v>
                </c:pt>
                <c:pt idx="43">
                  <c:v>840</c:v>
                </c:pt>
                <c:pt idx="44">
                  <c:v>450</c:v>
                </c:pt>
                <c:pt idx="45">
                  <c:v>970</c:v>
                </c:pt>
                <c:pt idx="46">
                  <c:v>0</c:v>
                </c:pt>
                <c:pt idx="47">
                  <c:v>217</c:v>
                </c:pt>
                <c:pt idx="48">
                  <c:v>253</c:v>
                </c:pt>
                <c:pt idx="49">
                  <c:v>305</c:v>
                </c:pt>
                <c:pt idx="50">
                  <c:v>261</c:v>
                </c:pt>
                <c:pt idx="51">
                  <c:v>0</c:v>
                </c:pt>
                <c:pt idx="52">
                  <c:v>296</c:v>
                </c:pt>
                <c:pt idx="53">
                  <c:v>418</c:v>
                </c:pt>
                <c:pt idx="54">
                  <c:v>500</c:v>
                </c:pt>
              </c:numCache>
            </c:numRef>
          </c:val>
          <c:extLst>
            <c:ext xmlns:c16="http://schemas.microsoft.com/office/drawing/2014/chart" uri="{C3380CC4-5D6E-409C-BE32-E72D297353CC}">
              <c16:uniqueId val="{00000001-69FF-2C49-8A48-6E7C15F8F831}"/>
            </c:ext>
          </c:extLst>
        </c:ser>
        <c:dLbls>
          <c:showLegendKey val="0"/>
          <c:showVal val="0"/>
          <c:showCatName val="0"/>
          <c:showSerName val="0"/>
          <c:showPercent val="0"/>
          <c:showBubbleSize val="0"/>
        </c:dLbls>
        <c:gapWidth val="219"/>
        <c:overlap val="-27"/>
        <c:axId val="734349808"/>
        <c:axId val="732801048"/>
        <c:extLst>
          <c:ext xmlns:c15="http://schemas.microsoft.com/office/drawing/2012/chart" uri="{02D57815-91ED-43cb-92C2-25804820EDAC}">
            <c15:filteredBarSeries>
              <c15:ser>
                <c:idx val="3"/>
                <c:order val="1"/>
                <c:tx>
                  <c:strRef>
                    <c:extLst>
                      <c:ext uri="{02D57815-91ED-43cb-92C2-25804820EDAC}">
                        <c15:formulaRef>
                          <c15:sqref>'1764'!$E$1</c15:sqref>
                        </c15:formulaRef>
                      </c:ext>
                    </c:extLst>
                    <c:strCache>
                      <c:ptCount val="1"/>
                      <c:pt idx="0">
                        <c:v>tadpole</c:v>
                      </c:pt>
                    </c:strCache>
                  </c:strRef>
                </c:tx>
                <c:spPr>
                  <a:solidFill>
                    <a:schemeClr val="accent4"/>
                  </a:solidFill>
                  <a:ln>
                    <a:noFill/>
                  </a:ln>
                  <a:effectLst/>
                </c:spPr>
                <c:invertIfNegative val="0"/>
                <c:cat>
                  <c:strRef>
                    <c:extLst>
                      <c:ext uri="{02D57815-91ED-43cb-92C2-25804820EDAC}">
                        <c15:formulaRef>
                          <c15:sqref>'1764'!$H:$H</c15:sqref>
                        </c15:formulaRef>
                      </c:ext>
                    </c:extLst>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strRef>
                </c:cat>
                <c:val>
                  <c:numRef>
                    <c:extLst>
                      <c:ext uri="{02D57815-91ED-43cb-92C2-25804820EDAC}">
                        <c15:formulaRef>
                          <c15:sqref>'1764'!$E$2:$E$56</c15:sqref>
                        </c15:formulaRef>
                      </c:ext>
                    </c:extLst>
                    <c:numCache>
                      <c:formatCode>General</c:formatCode>
                      <c:ptCount val="55"/>
                      <c:pt idx="0">
                        <c:v>874</c:v>
                      </c:pt>
                      <c:pt idx="1">
                        <c:v>1775</c:v>
                      </c:pt>
                      <c:pt idx="2">
                        <c:v>1</c:v>
                      </c:pt>
                      <c:pt idx="3">
                        <c:v>425</c:v>
                      </c:pt>
                      <c:pt idx="4">
                        <c:v>462</c:v>
                      </c:pt>
                      <c:pt idx="5">
                        <c:v>665</c:v>
                      </c:pt>
                      <c:pt idx="6">
                        <c:v>870</c:v>
                      </c:pt>
                      <c:pt idx="7">
                        <c:v>166</c:v>
                      </c:pt>
                      <c:pt idx="8">
                        <c:v>112</c:v>
                      </c:pt>
                      <c:pt idx="9">
                        <c:v>355</c:v>
                      </c:pt>
                      <c:pt idx="10">
                        <c:v>75</c:v>
                      </c:pt>
                      <c:pt idx="11">
                        <c:v>79</c:v>
                      </c:pt>
                      <c:pt idx="12">
                        <c:v>586</c:v>
                      </c:pt>
                      <c:pt idx="13">
                        <c:v>461</c:v>
                      </c:pt>
                      <c:pt idx="14">
                        <c:v>744</c:v>
                      </c:pt>
                      <c:pt idx="15">
                        <c:v>356</c:v>
                      </c:pt>
                      <c:pt idx="16">
                        <c:v>1139</c:v>
                      </c:pt>
                      <c:pt idx="17">
                        <c:v>572</c:v>
                      </c:pt>
                      <c:pt idx="18">
                        <c:v>886</c:v>
                      </c:pt>
                      <c:pt idx="19">
                        <c:v>1252</c:v>
                      </c:pt>
                      <c:pt idx="20">
                        <c:v>643</c:v>
                      </c:pt>
                      <c:pt idx="21">
                        <c:v>843</c:v>
                      </c:pt>
                      <c:pt idx="22">
                        <c:v>0</c:v>
                      </c:pt>
                      <c:pt idx="23">
                        <c:v>1010</c:v>
                      </c:pt>
                      <c:pt idx="24">
                        <c:v>0</c:v>
                      </c:pt>
                      <c:pt idx="25">
                        <c:v>1650</c:v>
                      </c:pt>
                      <c:pt idx="26">
                        <c:v>6</c:v>
                      </c:pt>
                      <c:pt idx="27">
                        <c:v>571</c:v>
                      </c:pt>
                      <c:pt idx="28">
                        <c:v>1207</c:v>
                      </c:pt>
                      <c:pt idx="29">
                        <c:v>1268</c:v>
                      </c:pt>
                      <c:pt idx="30">
                        <c:v>505</c:v>
                      </c:pt>
                      <c:pt idx="31">
                        <c:v>2695</c:v>
                      </c:pt>
                      <c:pt idx="32">
                        <c:v>2450</c:v>
                      </c:pt>
                      <c:pt idx="33">
                        <c:v>543</c:v>
                      </c:pt>
                      <c:pt idx="34">
                        <c:v>152</c:v>
                      </c:pt>
                      <c:pt idx="35">
                        <c:v>2230</c:v>
                      </c:pt>
                      <c:pt idx="36">
                        <c:v>55</c:v>
                      </c:pt>
                      <c:pt idx="37">
                        <c:v>954</c:v>
                      </c:pt>
                      <c:pt idx="38">
                        <c:v>3176</c:v>
                      </c:pt>
                      <c:pt idx="39">
                        <c:v>2521</c:v>
                      </c:pt>
                      <c:pt idx="40">
                        <c:v>3188</c:v>
                      </c:pt>
                      <c:pt idx="41">
                        <c:v>3320</c:v>
                      </c:pt>
                      <c:pt idx="42">
                        <c:v>3690</c:v>
                      </c:pt>
                      <c:pt idx="43">
                        <c:v>987</c:v>
                      </c:pt>
                      <c:pt idx="44">
                        <c:v>3077</c:v>
                      </c:pt>
                      <c:pt idx="45">
                        <c:v>1205</c:v>
                      </c:pt>
                      <c:pt idx="46">
                        <c:v>0</c:v>
                      </c:pt>
                      <c:pt idx="47">
                        <c:v>1338</c:v>
                      </c:pt>
                      <c:pt idx="48">
                        <c:v>1356</c:v>
                      </c:pt>
                      <c:pt idx="49">
                        <c:v>3500</c:v>
                      </c:pt>
                      <c:pt idx="50">
                        <c:v>1555</c:v>
                      </c:pt>
                      <c:pt idx="51">
                        <c:v>0</c:v>
                      </c:pt>
                      <c:pt idx="52">
                        <c:v>1652</c:v>
                      </c:pt>
                      <c:pt idx="53">
                        <c:v>338</c:v>
                      </c:pt>
                      <c:pt idx="54">
                        <c:v>1000</c:v>
                      </c:pt>
                    </c:numCache>
                  </c:numRef>
                </c:val>
                <c:extLst>
                  <c:ext xmlns:c16="http://schemas.microsoft.com/office/drawing/2014/chart" uri="{C3380CC4-5D6E-409C-BE32-E72D297353CC}">
                    <c16:uniqueId val="{00000002-69FF-2C49-8A48-6E7C15F8F831}"/>
                  </c:ext>
                </c:extLst>
              </c15:ser>
            </c15:filteredBarSeries>
          </c:ext>
        </c:extLst>
      </c:barChart>
      <c:catAx>
        <c:axId val="734349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1993)</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801048"/>
        <c:crosses val="autoZero"/>
        <c:auto val="1"/>
        <c:lblAlgn val="ctr"/>
        <c:lblOffset val="100"/>
        <c:noMultiLvlLbl val="0"/>
      </c:catAx>
      <c:valAx>
        <c:axId val="732801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49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Population Counts at Site 1764 from 1993 - 2012 </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3"/>
          <c:order val="1"/>
          <c:tx>
            <c:strRef>
              <c:f>'1764'!$E$1</c:f>
              <c:strCache>
                <c:ptCount val="1"/>
                <c:pt idx="0">
                  <c:v>tadpole</c:v>
                </c:pt>
              </c:strCache>
              <c:extLst xmlns:c15="http://schemas.microsoft.com/office/drawing/2012/chart"/>
            </c:strRef>
          </c:tx>
          <c:spPr>
            <a:solidFill>
              <a:schemeClr val="accent4"/>
            </a:solidFill>
            <a:ln>
              <a:noFill/>
            </a:ln>
            <a:effectLst/>
          </c:spPr>
          <c:invertIfNegative val="0"/>
          <c:cat>
            <c:strRef>
              <c:f>'1764'!$H:$H</c:f>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extLst xmlns:c15="http://schemas.microsoft.com/office/drawing/2012/chart"/>
            </c:strRef>
          </c:cat>
          <c:val>
            <c:numRef>
              <c:f>'1764'!$E$2:$E$56</c:f>
              <c:numCache>
                <c:formatCode>General</c:formatCode>
                <c:ptCount val="55"/>
                <c:pt idx="0">
                  <c:v>874</c:v>
                </c:pt>
                <c:pt idx="1">
                  <c:v>1775</c:v>
                </c:pt>
                <c:pt idx="2">
                  <c:v>1</c:v>
                </c:pt>
                <c:pt idx="3">
                  <c:v>425</c:v>
                </c:pt>
                <c:pt idx="4">
                  <c:v>462</c:v>
                </c:pt>
                <c:pt idx="5">
                  <c:v>665</c:v>
                </c:pt>
                <c:pt idx="6">
                  <c:v>870</c:v>
                </c:pt>
                <c:pt idx="7">
                  <c:v>166</c:v>
                </c:pt>
                <c:pt idx="8">
                  <c:v>112</c:v>
                </c:pt>
                <c:pt idx="9">
                  <c:v>355</c:v>
                </c:pt>
                <c:pt idx="10">
                  <c:v>75</c:v>
                </c:pt>
                <c:pt idx="11">
                  <c:v>79</c:v>
                </c:pt>
                <c:pt idx="12">
                  <c:v>586</c:v>
                </c:pt>
                <c:pt idx="13">
                  <c:v>461</c:v>
                </c:pt>
                <c:pt idx="14">
                  <c:v>744</c:v>
                </c:pt>
                <c:pt idx="15">
                  <c:v>356</c:v>
                </c:pt>
                <c:pt idx="16">
                  <c:v>1139</c:v>
                </c:pt>
                <c:pt idx="17">
                  <c:v>572</c:v>
                </c:pt>
                <c:pt idx="18">
                  <c:v>886</c:v>
                </c:pt>
                <c:pt idx="19">
                  <c:v>1252</c:v>
                </c:pt>
                <c:pt idx="20">
                  <c:v>643</c:v>
                </c:pt>
                <c:pt idx="21">
                  <c:v>843</c:v>
                </c:pt>
                <c:pt idx="22">
                  <c:v>0</c:v>
                </c:pt>
                <c:pt idx="23">
                  <c:v>1010</c:v>
                </c:pt>
                <c:pt idx="24">
                  <c:v>0</c:v>
                </c:pt>
                <c:pt idx="25">
                  <c:v>1650</c:v>
                </c:pt>
                <c:pt idx="26">
                  <c:v>6</c:v>
                </c:pt>
                <c:pt idx="27">
                  <c:v>571</c:v>
                </c:pt>
                <c:pt idx="28">
                  <c:v>1207</c:v>
                </c:pt>
                <c:pt idx="29">
                  <c:v>1268</c:v>
                </c:pt>
                <c:pt idx="30">
                  <c:v>505</c:v>
                </c:pt>
                <c:pt idx="31">
                  <c:v>2695</c:v>
                </c:pt>
                <c:pt idx="32">
                  <c:v>2450</c:v>
                </c:pt>
                <c:pt idx="33">
                  <c:v>543</c:v>
                </c:pt>
                <c:pt idx="34">
                  <c:v>152</c:v>
                </c:pt>
                <c:pt idx="35">
                  <c:v>2230</c:v>
                </c:pt>
                <c:pt idx="36">
                  <c:v>55</c:v>
                </c:pt>
                <c:pt idx="37">
                  <c:v>954</c:v>
                </c:pt>
                <c:pt idx="38">
                  <c:v>3176</c:v>
                </c:pt>
                <c:pt idx="39">
                  <c:v>2521</c:v>
                </c:pt>
                <c:pt idx="40">
                  <c:v>3188</c:v>
                </c:pt>
                <c:pt idx="41">
                  <c:v>3320</c:v>
                </c:pt>
                <c:pt idx="42">
                  <c:v>3690</c:v>
                </c:pt>
                <c:pt idx="43">
                  <c:v>987</c:v>
                </c:pt>
                <c:pt idx="44">
                  <c:v>3077</c:v>
                </c:pt>
                <c:pt idx="45">
                  <c:v>1205</c:v>
                </c:pt>
                <c:pt idx="46">
                  <c:v>0</c:v>
                </c:pt>
                <c:pt idx="47">
                  <c:v>1338</c:v>
                </c:pt>
                <c:pt idx="48">
                  <c:v>1356</c:v>
                </c:pt>
                <c:pt idx="49">
                  <c:v>3500</c:v>
                </c:pt>
                <c:pt idx="50">
                  <c:v>1555</c:v>
                </c:pt>
                <c:pt idx="51">
                  <c:v>0</c:v>
                </c:pt>
                <c:pt idx="52">
                  <c:v>1652</c:v>
                </c:pt>
                <c:pt idx="53">
                  <c:v>338</c:v>
                </c:pt>
                <c:pt idx="54">
                  <c:v>1000</c:v>
                </c:pt>
              </c:numCache>
              <c:extLst xmlns:c15="http://schemas.microsoft.com/office/drawing/2012/chart"/>
            </c:numRef>
          </c:val>
          <c:extLst>
            <c:ext xmlns:c16="http://schemas.microsoft.com/office/drawing/2014/chart" uri="{C3380CC4-5D6E-409C-BE32-E72D297353CC}">
              <c16:uniqueId val="{00000000-BA08-5141-B53A-FF4E1F3903F3}"/>
            </c:ext>
          </c:extLst>
        </c:ser>
        <c:dLbls>
          <c:showLegendKey val="0"/>
          <c:showVal val="0"/>
          <c:showCatName val="0"/>
          <c:showSerName val="0"/>
          <c:showPercent val="0"/>
          <c:showBubbleSize val="0"/>
        </c:dLbls>
        <c:gapWidth val="219"/>
        <c:overlap val="-27"/>
        <c:axId val="732801440"/>
        <c:axId val="732800264"/>
        <c:extLst>
          <c:ext xmlns:c15="http://schemas.microsoft.com/office/drawing/2012/chart" uri="{02D57815-91ED-43cb-92C2-25804820EDAC}">
            <c15:filteredBarSeries>
              <c15:ser>
                <c:idx val="2"/>
                <c:order val="0"/>
                <c:tx>
                  <c:strRef>
                    <c:extLst>
                      <c:ext uri="{02D57815-91ED-43cb-92C2-25804820EDAC}">
                        <c15:formulaRef>
                          <c15:sqref>'1764'!$D$1</c15:sqref>
                        </c15:formulaRef>
                      </c:ext>
                    </c:extLst>
                    <c:strCache>
                      <c:ptCount val="1"/>
                      <c:pt idx="0">
                        <c:v>adult</c:v>
                      </c:pt>
                    </c:strCache>
                  </c:strRef>
                </c:tx>
                <c:spPr>
                  <a:solidFill>
                    <a:schemeClr val="accent3"/>
                  </a:solidFill>
                  <a:ln>
                    <a:noFill/>
                  </a:ln>
                  <a:effectLst/>
                </c:spPr>
                <c:invertIfNegative val="0"/>
                <c:cat>
                  <c:strRef>
                    <c:extLst>
                      <c:ext uri="{02D57815-91ED-43cb-92C2-25804820EDAC}">
                        <c15:formulaRef>
                          <c15:sqref>'1764'!$H:$H</c15:sqref>
                        </c15:formulaRef>
                      </c:ext>
                    </c:extLst>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strRef>
                </c:cat>
                <c:val>
                  <c:numRef>
                    <c:extLst>
                      <c:ext uri="{02D57815-91ED-43cb-92C2-25804820EDAC}">
                        <c15:formulaRef>
                          <c15:sqref>'1764'!$D$2:$D$56</c15:sqref>
                        </c15:formulaRef>
                      </c:ext>
                    </c:extLst>
                    <c:numCache>
                      <c:formatCode>General</c:formatCode>
                      <c:ptCount val="55"/>
                      <c:pt idx="0">
                        <c:v>23</c:v>
                      </c:pt>
                      <c:pt idx="1">
                        <c:v>28</c:v>
                      </c:pt>
                      <c:pt idx="2">
                        <c:v>41</c:v>
                      </c:pt>
                      <c:pt idx="3">
                        <c:v>28</c:v>
                      </c:pt>
                      <c:pt idx="4">
                        <c:v>45</c:v>
                      </c:pt>
                      <c:pt idx="5">
                        <c:v>113</c:v>
                      </c:pt>
                      <c:pt idx="6">
                        <c:v>19</c:v>
                      </c:pt>
                      <c:pt idx="7">
                        <c:v>30</c:v>
                      </c:pt>
                      <c:pt idx="8">
                        <c:v>64</c:v>
                      </c:pt>
                      <c:pt idx="9">
                        <c:v>107</c:v>
                      </c:pt>
                      <c:pt idx="10">
                        <c:v>132</c:v>
                      </c:pt>
                      <c:pt idx="11">
                        <c:v>154</c:v>
                      </c:pt>
                      <c:pt idx="12">
                        <c:v>252</c:v>
                      </c:pt>
                      <c:pt idx="13">
                        <c:v>583</c:v>
                      </c:pt>
                      <c:pt idx="14">
                        <c:v>279</c:v>
                      </c:pt>
                      <c:pt idx="15">
                        <c:v>614</c:v>
                      </c:pt>
                      <c:pt idx="16">
                        <c:v>675</c:v>
                      </c:pt>
                      <c:pt idx="17">
                        <c:v>455</c:v>
                      </c:pt>
                      <c:pt idx="18">
                        <c:v>522</c:v>
                      </c:pt>
                      <c:pt idx="19">
                        <c:v>582</c:v>
                      </c:pt>
                      <c:pt idx="20">
                        <c:v>520</c:v>
                      </c:pt>
                      <c:pt idx="21">
                        <c:v>541</c:v>
                      </c:pt>
                      <c:pt idx="22">
                        <c:v>0</c:v>
                      </c:pt>
                      <c:pt idx="23">
                        <c:v>632</c:v>
                      </c:pt>
                      <c:pt idx="24">
                        <c:v>0</c:v>
                      </c:pt>
                      <c:pt idx="25">
                        <c:v>629</c:v>
                      </c:pt>
                      <c:pt idx="26">
                        <c:v>44</c:v>
                      </c:pt>
                      <c:pt idx="27">
                        <c:v>317</c:v>
                      </c:pt>
                      <c:pt idx="28">
                        <c:v>401</c:v>
                      </c:pt>
                      <c:pt idx="29">
                        <c:v>468</c:v>
                      </c:pt>
                      <c:pt idx="30">
                        <c:v>161</c:v>
                      </c:pt>
                      <c:pt idx="31">
                        <c:v>479</c:v>
                      </c:pt>
                      <c:pt idx="32">
                        <c:v>288</c:v>
                      </c:pt>
                      <c:pt idx="33">
                        <c:v>254</c:v>
                      </c:pt>
                      <c:pt idx="34">
                        <c:v>210</c:v>
                      </c:pt>
                      <c:pt idx="35">
                        <c:v>103</c:v>
                      </c:pt>
                      <c:pt idx="36">
                        <c:v>147</c:v>
                      </c:pt>
                      <c:pt idx="37">
                        <c:v>189</c:v>
                      </c:pt>
                      <c:pt idx="38">
                        <c:v>343</c:v>
                      </c:pt>
                      <c:pt idx="39">
                        <c:v>172</c:v>
                      </c:pt>
                      <c:pt idx="40">
                        <c:v>292</c:v>
                      </c:pt>
                      <c:pt idx="41">
                        <c:v>136</c:v>
                      </c:pt>
                      <c:pt idx="42">
                        <c:v>373</c:v>
                      </c:pt>
                      <c:pt idx="43">
                        <c:v>282</c:v>
                      </c:pt>
                      <c:pt idx="44">
                        <c:v>264</c:v>
                      </c:pt>
                      <c:pt idx="45">
                        <c:v>168</c:v>
                      </c:pt>
                      <c:pt idx="46">
                        <c:v>0</c:v>
                      </c:pt>
                      <c:pt idx="47">
                        <c:v>534</c:v>
                      </c:pt>
                      <c:pt idx="48">
                        <c:v>278</c:v>
                      </c:pt>
                      <c:pt idx="49">
                        <c:v>40</c:v>
                      </c:pt>
                      <c:pt idx="50">
                        <c:v>728</c:v>
                      </c:pt>
                      <c:pt idx="51">
                        <c:v>0</c:v>
                      </c:pt>
                      <c:pt idx="52">
                        <c:v>398</c:v>
                      </c:pt>
                      <c:pt idx="53">
                        <c:v>202</c:v>
                      </c:pt>
                      <c:pt idx="54">
                        <c:v>300</c:v>
                      </c:pt>
                    </c:numCache>
                  </c:numRef>
                </c:val>
                <c:extLst>
                  <c:ext xmlns:c16="http://schemas.microsoft.com/office/drawing/2014/chart" uri="{C3380CC4-5D6E-409C-BE32-E72D297353CC}">
                    <c16:uniqueId val="{00000001-BA08-5141-B53A-FF4E1F3903F3}"/>
                  </c:ext>
                </c:extLst>
              </c15:ser>
            </c15:filteredBarSeries>
            <c15:filteredBarSeries>
              <c15:ser>
                <c:idx val="4"/>
                <c:order val="2"/>
                <c:tx>
                  <c:strRef>
                    <c:extLst xmlns:c15="http://schemas.microsoft.com/office/drawing/2012/chart">
                      <c:ext xmlns:c15="http://schemas.microsoft.com/office/drawing/2012/chart" uri="{02D57815-91ED-43cb-92C2-25804820EDAC}">
                        <c15:formulaRef>
                          <c15:sqref>'1764'!$F$1</c15:sqref>
                        </c15:formulaRef>
                      </c:ext>
                    </c:extLst>
                    <c:strCache>
                      <c:ptCount val="1"/>
                      <c:pt idx="0">
                        <c:v>subadult</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'1764'!$H:$H</c15:sqref>
                        </c15:formulaRef>
                      </c:ext>
                    </c:extLst>
                    <c:strCache>
                      <c:ptCount val="56"/>
                      <c:pt idx="0">
                        <c:v>year</c:v>
                      </c:pt>
                      <c:pt idx="1">
                        <c:v>1</c:v>
                      </c:pt>
                      <c:pt idx="2">
                        <c:v>2</c:v>
                      </c:pt>
                      <c:pt idx="3">
                        <c:v>6</c:v>
                      </c:pt>
                      <c:pt idx="4">
                        <c:v>7</c:v>
                      </c:pt>
                      <c:pt idx="5">
                        <c:v>8</c:v>
                      </c:pt>
                      <c:pt idx="6">
                        <c:v>8</c:v>
                      </c:pt>
                      <c:pt idx="7">
                        <c:v>10</c:v>
                      </c:pt>
                      <c:pt idx="8">
                        <c:v>10</c:v>
                      </c:pt>
                      <c:pt idx="9">
                        <c:v>11</c:v>
                      </c:pt>
                      <c:pt idx="10">
                        <c:v>11</c:v>
                      </c:pt>
                      <c:pt idx="11">
                        <c:v>11</c:v>
                      </c:pt>
                      <c:pt idx="12">
                        <c:v>11</c:v>
                      </c:pt>
                      <c:pt idx="13">
                        <c:v>11</c:v>
                      </c:pt>
                      <c:pt idx="14">
                        <c:v>12</c:v>
                      </c:pt>
                      <c:pt idx="15">
                        <c:v>12</c:v>
                      </c:pt>
                      <c:pt idx="16">
                        <c:v>12</c:v>
                      </c:pt>
                      <c:pt idx="17">
                        <c:v>12</c:v>
                      </c:pt>
                      <c:pt idx="18">
                        <c:v>13</c:v>
                      </c:pt>
                      <c:pt idx="19">
                        <c:v>13</c:v>
                      </c:pt>
                      <c:pt idx="20">
                        <c:v>13</c:v>
                      </c:pt>
                      <c:pt idx="21">
                        <c:v>14</c:v>
                      </c:pt>
                      <c:pt idx="22">
                        <c:v>14</c:v>
                      </c:pt>
                      <c:pt idx="23">
                        <c:v>14</c:v>
                      </c:pt>
                      <c:pt idx="24">
                        <c:v>14</c:v>
                      </c:pt>
                      <c:pt idx="25">
                        <c:v>14</c:v>
                      </c:pt>
                      <c:pt idx="26">
                        <c:v>14</c:v>
                      </c:pt>
                      <c:pt idx="27">
                        <c:v>15</c:v>
                      </c:pt>
                      <c:pt idx="28">
                        <c:v>15</c:v>
                      </c:pt>
                      <c:pt idx="29">
                        <c:v>15</c:v>
                      </c:pt>
                      <c:pt idx="30">
                        <c:v>15</c:v>
                      </c:pt>
                      <c:pt idx="31">
                        <c:v>15</c:v>
                      </c:pt>
                      <c:pt idx="32">
                        <c:v>15</c:v>
                      </c:pt>
                      <c:pt idx="33">
                        <c:v>16</c:v>
                      </c:pt>
                      <c:pt idx="34">
                        <c:v>16</c:v>
                      </c:pt>
                      <c:pt idx="35">
                        <c:v>16</c:v>
                      </c:pt>
                      <c:pt idx="36">
                        <c:v>16</c:v>
                      </c:pt>
                      <c:pt idx="37">
                        <c:v>16</c:v>
                      </c:pt>
                      <c:pt idx="38">
                        <c:v>16</c:v>
                      </c:pt>
                      <c:pt idx="39">
                        <c:v>16</c:v>
                      </c:pt>
                      <c:pt idx="40">
                        <c:v>17</c:v>
                      </c:pt>
                      <c:pt idx="41">
                        <c:v>17</c:v>
                      </c:pt>
                      <c:pt idx="42">
                        <c:v>17</c:v>
                      </c:pt>
                      <c:pt idx="43">
                        <c:v>17</c:v>
                      </c:pt>
                      <c:pt idx="44">
                        <c:v>17</c:v>
                      </c:pt>
                      <c:pt idx="45">
                        <c:v>18</c:v>
                      </c:pt>
                      <c:pt idx="46">
                        <c:v>18</c:v>
                      </c:pt>
                      <c:pt idx="47">
                        <c:v>19</c:v>
                      </c:pt>
                      <c:pt idx="48">
                        <c:v>19</c:v>
                      </c:pt>
                      <c:pt idx="49">
                        <c:v>19</c:v>
                      </c:pt>
                      <c:pt idx="50">
                        <c:v>20</c:v>
                      </c:pt>
                      <c:pt idx="51">
                        <c:v>20</c:v>
                      </c:pt>
                      <c:pt idx="52">
                        <c:v>20</c:v>
                      </c:pt>
                      <c:pt idx="53">
                        <c:v>20</c:v>
                      </c:pt>
                      <c:pt idx="54">
                        <c:v>20</c:v>
                      </c:pt>
                      <c:pt idx="55">
                        <c:v>20</c:v>
                      </c:pt>
                    </c:strCache>
                  </c:strRef>
                </c:cat>
                <c:val>
                  <c:numRef>
                    <c:extLst xmlns:c15="http://schemas.microsoft.com/office/drawing/2012/chart">
                      <c:ext xmlns:c15="http://schemas.microsoft.com/office/drawing/2012/chart" uri="{02D57815-91ED-43cb-92C2-25804820EDAC}">
                        <c15:formulaRef>
                          <c15:sqref>'1764'!$F$2:$F$56</c15:sqref>
                        </c15:formulaRef>
                      </c:ext>
                    </c:extLst>
                    <c:numCache>
                      <c:formatCode>General</c:formatCode>
                      <c:ptCount val="55"/>
                      <c:pt idx="0">
                        <c:v>70</c:v>
                      </c:pt>
                      <c:pt idx="1">
                        <c:v>6</c:v>
                      </c:pt>
                      <c:pt idx="2">
                        <c:v>23</c:v>
                      </c:pt>
                      <c:pt idx="3">
                        <c:v>35</c:v>
                      </c:pt>
                      <c:pt idx="4">
                        <c:v>57</c:v>
                      </c:pt>
                      <c:pt idx="5">
                        <c:v>6</c:v>
                      </c:pt>
                      <c:pt idx="6">
                        <c:v>25</c:v>
                      </c:pt>
                      <c:pt idx="7">
                        <c:v>160</c:v>
                      </c:pt>
                      <c:pt idx="8">
                        <c:v>34</c:v>
                      </c:pt>
                      <c:pt idx="9">
                        <c:v>122</c:v>
                      </c:pt>
                      <c:pt idx="10">
                        <c:v>58</c:v>
                      </c:pt>
                      <c:pt idx="11">
                        <c:v>120</c:v>
                      </c:pt>
                      <c:pt idx="12">
                        <c:v>169</c:v>
                      </c:pt>
                      <c:pt idx="13">
                        <c:v>203</c:v>
                      </c:pt>
                      <c:pt idx="14">
                        <c:v>46</c:v>
                      </c:pt>
                      <c:pt idx="15">
                        <c:v>114</c:v>
                      </c:pt>
                      <c:pt idx="16">
                        <c:v>36</c:v>
                      </c:pt>
                      <c:pt idx="17">
                        <c:v>9</c:v>
                      </c:pt>
                      <c:pt idx="18">
                        <c:v>46</c:v>
                      </c:pt>
                      <c:pt idx="19">
                        <c:v>73</c:v>
                      </c:pt>
                      <c:pt idx="20">
                        <c:v>20</c:v>
                      </c:pt>
                      <c:pt idx="21">
                        <c:v>44</c:v>
                      </c:pt>
                      <c:pt idx="22">
                        <c:v>0</c:v>
                      </c:pt>
                      <c:pt idx="23">
                        <c:v>88</c:v>
                      </c:pt>
                      <c:pt idx="24">
                        <c:v>0</c:v>
                      </c:pt>
                      <c:pt idx="25">
                        <c:v>285</c:v>
                      </c:pt>
                      <c:pt idx="26">
                        <c:v>1</c:v>
                      </c:pt>
                      <c:pt idx="27">
                        <c:v>14</c:v>
                      </c:pt>
                      <c:pt idx="28">
                        <c:v>11</c:v>
                      </c:pt>
                      <c:pt idx="29">
                        <c:v>253</c:v>
                      </c:pt>
                      <c:pt idx="30">
                        <c:v>119</c:v>
                      </c:pt>
                      <c:pt idx="31">
                        <c:v>154</c:v>
                      </c:pt>
                      <c:pt idx="32">
                        <c:v>41</c:v>
                      </c:pt>
                      <c:pt idx="33">
                        <c:v>52</c:v>
                      </c:pt>
                      <c:pt idx="34">
                        <c:v>28</c:v>
                      </c:pt>
                      <c:pt idx="35">
                        <c:v>82</c:v>
                      </c:pt>
                      <c:pt idx="36">
                        <c:v>48</c:v>
                      </c:pt>
                      <c:pt idx="37">
                        <c:v>92</c:v>
                      </c:pt>
                      <c:pt idx="38">
                        <c:v>147</c:v>
                      </c:pt>
                      <c:pt idx="39">
                        <c:v>60</c:v>
                      </c:pt>
                      <c:pt idx="40">
                        <c:v>73</c:v>
                      </c:pt>
                      <c:pt idx="41">
                        <c:v>184</c:v>
                      </c:pt>
                      <c:pt idx="42">
                        <c:v>1097</c:v>
                      </c:pt>
                      <c:pt idx="43">
                        <c:v>840</c:v>
                      </c:pt>
                      <c:pt idx="44">
                        <c:v>450</c:v>
                      </c:pt>
                      <c:pt idx="45">
                        <c:v>970</c:v>
                      </c:pt>
                      <c:pt idx="46">
                        <c:v>0</c:v>
                      </c:pt>
                      <c:pt idx="47">
                        <c:v>217</c:v>
                      </c:pt>
                      <c:pt idx="48">
                        <c:v>253</c:v>
                      </c:pt>
                      <c:pt idx="49">
                        <c:v>305</c:v>
                      </c:pt>
                      <c:pt idx="50">
                        <c:v>261</c:v>
                      </c:pt>
                      <c:pt idx="51">
                        <c:v>0</c:v>
                      </c:pt>
                      <c:pt idx="52">
                        <c:v>296</c:v>
                      </c:pt>
                      <c:pt idx="53">
                        <c:v>418</c:v>
                      </c:pt>
                      <c:pt idx="54">
                        <c:v>500</c:v>
                      </c:pt>
                    </c:numCache>
                  </c:numRef>
                </c:val>
                <c:extLst xmlns:c15="http://schemas.microsoft.com/office/drawing/2012/chart">
                  <c:ext xmlns:c16="http://schemas.microsoft.com/office/drawing/2014/chart" uri="{C3380CC4-5D6E-409C-BE32-E72D297353CC}">
                    <c16:uniqueId val="{00000002-BA08-5141-B53A-FF4E1F3903F3}"/>
                  </c:ext>
                </c:extLst>
              </c15:ser>
            </c15:filteredBarSeries>
          </c:ext>
        </c:extLst>
      </c:barChart>
      <c:catAx>
        <c:axId val="73280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(Since 1993)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800264"/>
        <c:crosses val="autoZero"/>
        <c:auto val="1"/>
        <c:lblAlgn val="ctr"/>
        <c:lblOffset val="100"/>
        <c:noMultiLvlLbl val="0"/>
      </c:catAx>
      <c:valAx>
        <c:axId val="732800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80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8eb637-85b2-485b-9f01-a8ce6d69b2bc}"/>
      </w:docPartPr>
      <w:docPartBody>
        <w:p w14:paraId="5B69CB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10</b:RefOrder>
  </b:Source>
  <b:Source>
    <b:Tag>Vre07</b:Tag>
    <b:SourceType>JournalArticle</b:SourceType>
    <b:Guid>{98FBF7AF-D1ED-4072-840F-F39445ECB049}</b:Guid>
    <b:Title>Concordant molecular and phenotypic data delineate new taxonomy and conservation priorities for the endangered mountain yellow-legged frog</b:Title>
    <b:JournalName>Journal of Zoology</b:JournalName>
    <b:Year>2007</b:Year>
    <b:Pages>361-374</b:Pages>
    <b:Author>
      <b:Author>
        <b:NameList>
          <b:Person>
            <b:Last>Vredenburg</b:Last>
            <b:Middle>T.</b:Middle>
            <b:First>V.</b:First>
          </b:Person>
          <b:Person>
            <b:Last>Bingham</b:Last>
            <b:First>R.</b:First>
          </b:Person>
          <b:Person>
            <b:Last>Knapp</b:Last>
            <b:First>R.</b:First>
          </b:Person>
          <b:Person>
            <b:Last>Morgan</b:Last>
            <b:First>J. A. T.</b:First>
          </b:Person>
          <b:Person>
            <b:Last>Moritz</b:Last>
            <b:First>C.</b:First>
          </b:Person>
          <b:Person>
            <b:Last>Wake</b:Last>
            <b:First>D.</b:First>
          </b:Person>
        </b:NameList>
      </b:Author>
    </b:Author>
    <b:Month>April</b:Month>
    <b:Volume>271</b:Volume>
    <b:Issue>4</b:Issue>
    <b:DOI>10.1111/j.1469-7998.2006.00258.x</b:DOI>
    <b:RefOrder>1</b:RefOrder>
  </b:Source>
  <b:Source>
    <b:Tag>Spe17</b:Tag>
    <b:SourceType>InternetSite</b:SourceType>
    <b:Guid>{DF9C064E-2E5E-45F2-9E8E-5008579AA2CD}</b:Guid>
    <b:Title>Species Information Sierra Nevada Yellow-legged Frog</b:Title>
    <b:Year>2017</b:Year>
    <b:InternetSiteTitle>U.S. Fish &amp; Wildlife Service</b:InternetSiteTitle>
    <b:Month>November</b:Month>
    <b:Day>30</b:Day>
    <b:URL>https://www.fws.gov/sacramento/es_species/Accounts/Amphibians-Reptiles/sn_yellow_legged_frog/</b:URL>
    <b:Author>
      <b:Author>
        <b:Corporate>U.S. Fish &amp; Wildlife Service</b:Corporate>
      </b:Author>
    </b:Author>
    <b:RefOrder>2</b:RefOrder>
  </b:Source>
  <b:Source>
    <b:Tag>Gar18</b:Tag>
    <b:SourceType>InternetSite</b:SourceType>
    <b:Guid>{01B6192D-302E-4AD4-AA31-2729C696EB6E}</b:Guid>
    <b:Author>
      <b:Author>
        <b:NameList>
          <b:Person>
            <b:Last>Nafis</b:Last>
            <b:First>Gary</b:First>
          </b:Person>
        </b:NameList>
      </b:Author>
    </b:Author>
    <b:Title>Sierra Nevada Yellow-legged Frog - Rana sierrae</b:Title>
    <b:InternetSiteTitle>CaliforniaHerps.com</b:InternetSiteTitle>
    <b:Year>2018</b:Year>
    <b:URL>http://www.californiaherps.com/frogs/pages/r.sierrae.html</b:URL>
    <b:RefOrder>3</b:RefOrder>
  </b:Source>
  <b:Source>
    <b:Tag>Mil16</b:Tag>
    <b:SourceType>InternetSite</b:SourceType>
    <b:Guid>{BFEB5A60-FCDD-44B9-B2FD-6AAD92F8D135}</b:Guid>
    <b:Title>1.8 Million Acres of Sierra Nevada Habitat Protected for Imperiled Frogs, Toads</b:Title>
    <b:InternetSiteTitle>Center for Biological Diversity</b:InternetSiteTitle>
    <b:Year>2016</b:Year>
    <b:Month>August</b:Month>
    <b:Day>25</b:Day>
    <b:URL>http://www.biologicaldiversity.org/news/press_releases/2016/sierra-nevada-amphibians-08-25-2016.html</b:URL>
    <b:Author>
      <b:Author>
        <b:NameList>
          <b:Person>
            <b:Last>Miller</b:Last>
            <b:First>Jeff</b:First>
          </b:Person>
        </b:NameList>
      </b:Author>
    </b:Author>
    <b:RefOrder>4</b:RefOrder>
  </b:Source>
  <b:Source>
    <b:Tag>Ste03</b:Tag>
    <b:SourceType>Book</b:SourceType>
    <b:Guid>{5FF71EE4-576A-486A-91DC-3EBCBFF97F2D}</b:Guid>
    <b:Title>A field guide to western reptiles and amphibians.</b:Title>
    <b:Year>2003</b:Year>
    <b:City>Boston</b:City>
    <b:Publisher>Houghton Mifflin Company</b:Publisher>
    <b:Author>
      <b:Author>
        <b:NameList>
          <b:Person>
            <b:Last>Stebbins</b:Last>
            <b:Middle>C.</b:Middle>
            <b:First>R.</b:First>
          </b:Person>
        </b:NameList>
      </b:Author>
    </b:Author>
    <b:StateProvince>Massachusetts</b:StateProvince>
    <b:Edition>Third edition</b:Edition>
    <b:RefOrder>5</b:RefOrder>
  </b:Source>
  <b:Source>
    <b:Tag>Vre05</b:Tag>
    <b:SourceType>BookSection</b:SourceType>
    <b:Guid>{42CB02ED-59E9-43F9-A9FA-5A1D8DB5602F}</b:Guid>
    <b:Title>The mountain yellow-legged frog (Rana muscosa)</b:Title>
    <b:Year>2005</b:Year>
    <b:City>Berkeley</b:City>
    <b:Publisher>University of California Press</b:Publisher>
    <b:JournalName>Status and Conservation of U.S. Amphibians</b:JournalName>
    <b:Pages>563-566</b:Pages>
    <b:Author>
      <b:Author>
        <b:NameList>
          <b:Person>
            <b:Last>Vrendenburg</b:Last>
            <b:Middle>T.</b:Middle>
            <b:First>V.</b:First>
          </b:Person>
          <b:Person>
            <b:Last>Fellers</b:Last>
            <b:Middle>M.</b:Middle>
            <b:First>G.</b:First>
          </b:Person>
          <b:Person>
            <b:Last>Davidson</b:Last>
            <b:First>C.</b:First>
          </b:Person>
        </b:NameList>
      </b:Author>
    </b:Author>
    <b:StateProvince>California</b:StateProvince>
    <b:BookTitle>Status and Conservation of U.S. Amphibians</b:BookTitle>
    <b:RefOrder>6</b:RefOrder>
  </b:Source>
  <b:Source>
    <b:Tag>Mat07</b:Tag>
    <b:SourceType>JournalArticle</b:SourceType>
    <b:Guid>{0D2850F6-3810-4B69-ACB9-271083335C4D}</b:Guid>
    <b:Title>A skeletochronological study of the age structure, growth, and longevity of the mountain yellow-legged frog, Rana muscosa, in the Sierra Nevada, California</b:Title>
    <b:Year>2007</b:Year>
    <b:Pages>986-993</b:Pages>
    <b:JournalName>Copeia</b:JournalName>
    <b:Author>
      <b:Author>
        <b:NameList>
          <b:Person>
            <b:Last>Matthews</b:Last>
            <b:Middle>R.</b:Middle>
            <b:First>K.</b:First>
          </b:Person>
          <b:Person>
            <b:Last>Miaud</b:Last>
            <b:First>C.</b:First>
          </b:Person>
        </b:NameList>
      </b:Author>
    </b:Author>
    <b:RefOrder>7</b:RefOrder>
  </b:Source>
  <b:Source>
    <b:Tag>Ber98</b:Tag>
    <b:SourceType>JournalArticle</b:SourceType>
    <b:Guid>{F33B0C6A-8C40-4EEF-AD9A-92539D94C663}</b:Guid>
    <b:Title>Chytridiomycosis causes amphibian mortality associated with population declines in the rain forests of Australia and Central America</b:Title>
    <b:JournalName>Proceedings of the National Academy of Sciences of the United States of America</b:JournalName>
    <b:Year>1998</b:Year>
    <b:Pages>9031-9036</b:Pages>
    <b:Author>
      <b:Author>
        <b:NameList>
          <b:Person>
            <b:Last>Berger</b:Last>
            <b:First>L.</b:First>
          </b:Person>
          <b:Person>
            <b:Last>Speare</b:Last>
            <b:First>R.</b:First>
          </b:Person>
          <b:Person>
            <b:Last>Dazsak</b:Last>
            <b:First>P.</b:First>
          </b:Person>
          <b:Person>
            <b:Last>Green</b:Last>
            <b:First>D.E.</b:First>
          </b:Person>
          <b:Person>
            <b:Last>Cunningham</b:Last>
            <b:First>A.A.</b:First>
          </b:Person>
          <b:Person>
            <b:Last>Goggin</b:Last>
            <b:First>C.L.</b:First>
          </b:Person>
          <b:Person>
            <b:Last>Slocombe</b:Last>
            <b:First>R.</b:First>
          </b:Person>
          <b:Person>
            <b:Last>Ragan</b:Last>
            <b:First>M.A.</b:First>
          </b:Person>
          <b:Person>
            <b:Last>Hyatt</b:Last>
            <b:First>A.D.</b:First>
          </b:Person>
          <b:Person>
            <b:Last>McDonald</b:Last>
            <b:First>K.R.</b:First>
          </b:Person>
          <b:Person>
            <b:Last>Hines</b:Last>
            <b:First>H.B.</b:First>
          </b:Person>
          <b:Person>
            <b:Last>Lips</b:Last>
            <b:First>K.R.</b:First>
          </b:Person>
          <b:Person>
            <b:Last>Marantelli</b:Last>
            <b:First>G.</b:First>
          </b:Person>
          <b:Person>
            <b:Last>Parkes</b:Last>
            <b:First>H.</b:First>
          </b:Person>
        </b:NameList>
      </b:Author>
    </b:Author>
    <b:Issue>95</b:Issue>
    <b:RefOrder>11</b:RefOrder>
  </b:Source>
  <b:Source>
    <b:Tag>Ske07</b:Tag>
    <b:SourceType>JournalArticle</b:SourceType>
    <b:Guid>{7F13117B-D8DE-4FCC-9EBB-2097B2BD8DA8}</b:Guid>
    <b:Title> Spread of chytridiomycosis has caused the rapid global decline and extinction of frogs</b:Title>
    <b:JournalName>EcoHealth</b:JournalName>
    <b:Year>2007</b:Year>
    <b:Pages>125-134</b:Pages>
    <b:Author>
      <b:Author>
        <b:NameList>
          <b:Person>
            <b:Last>Skerratt</b:Last>
            <b:First>L.F.</b:First>
          </b:Person>
          <b:Person>
            <b:Last>Berger</b:Last>
            <b:First>L.</b:First>
          </b:Person>
          <b:Person>
            <b:Last>Speare</b:Last>
            <b:First>R.</b:First>
          </b:Person>
          <b:Person>
            <b:Last>Cashins</b:Last>
            <b:First>S.</b:First>
          </b:Person>
          <b:Person>
            <b:Last>McDonald</b:Last>
            <b:First>K.R.</b:First>
          </b:Person>
          <b:Person>
            <b:Last>Phillott</b:Last>
            <b:First>A.</b:First>
          </b:Person>
          <b:Person>
            <b:Last>Hines</b:Last>
            <b:First>H.</b:First>
          </b:Person>
          <b:Person>
            <b:Last>Kenyon</b:Last>
            <b:First>N.</b:First>
          </b:Person>
        </b:NameList>
      </b:Author>
    </b:Author>
    <b:RefOrder>8</b:RefOrder>
  </b:Source>
  <b:Source>
    <b:Tag>Geo08</b:Tag>
    <b:SourceType>InternetSite</b:SourceType>
    <b:Guid>{48CCF98E-CE3E-4155-8572-93A96CC25FA3}</b:Guid>
    <b:Title>Rana sierrae</b:Title>
    <b:Year>2008</b:Year>
    <b:Author>
      <b:Author>
        <b:NameList>
          <b:Person>
            <b:Last>Hammerson</b:Last>
            <b:First>Geoffrey</b:First>
          </b:Person>
        </b:NameList>
      </b:Author>
    </b:Author>
    <b:InternetSiteTitle>IUCN Red List of Threatened Species</b:InternetSiteTitle>
    <b:URL>http://dx.doi.org/10.2305/IUCN.UK.2008.RLTS.T136114A4240654.en</b:URL>
    <b:RefOrder>9</b:RefOrder>
  </b:Source>
</b:Sources>
</file>

<file path=customXml/itemProps1.xml><?xml version="1.0" encoding="utf-8"?>
<ds:datastoreItem xmlns:ds="http://schemas.openxmlformats.org/officeDocument/2006/customXml" ds:itemID="{77AF568F-588A-954C-850F-FF2145C2FD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Craig ONeill</dc:creator>
  <lastModifiedBy>Elizabeth Hiroyasu</lastModifiedBy>
  <revision>7</revision>
  <dcterms:created xsi:type="dcterms:W3CDTF">2018-01-27T00:28:00.0000000Z</dcterms:created>
  <dcterms:modified xsi:type="dcterms:W3CDTF">2018-01-29T23:42:20.4703882Z</dcterms:modified>
</coreProperties>
</file>