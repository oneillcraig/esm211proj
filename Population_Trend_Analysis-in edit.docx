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DA41D5" w14:textId="77777777" w:rsidR="00287DB4" w:rsidRDefault="00287DB4" w:rsidP="00287DB4">
      <w:bookmarkStart w:id="0" w:name="_GoBack"/>
      <w:bookmarkEnd w:id="0"/>
      <w:r>
        <w:t>Craig O’Neill</w:t>
      </w:r>
    </w:p>
    <w:p w14:paraId="761C6583" w14:textId="77777777" w:rsidR="00287DB4" w:rsidRDefault="00287DB4" w:rsidP="00287DB4">
      <w:r>
        <w:t>Elizabeth Chen</w:t>
      </w:r>
    </w:p>
    <w:p w14:paraId="3A6F4A53" w14:textId="77777777" w:rsidR="00287DB4" w:rsidRDefault="00287DB4" w:rsidP="00287DB4"/>
    <w:p w14:paraId="5A83362E" w14:textId="77777777" w:rsidR="00287DB4" w:rsidRDefault="00287DB4" w:rsidP="00287DB4">
      <w:r>
        <w:t>Population Trend Analysis</w:t>
      </w:r>
    </w:p>
    <w:p w14:paraId="76C26F5B" w14:textId="77777777" w:rsidR="00287DB4" w:rsidRDefault="00287DB4" w:rsidP="00287DB4"/>
    <w:p w14:paraId="1C36DE70" w14:textId="77777777" w:rsidR="00F77FBA" w:rsidRDefault="006660B9" w:rsidP="00CB7EF3">
      <w:pPr>
        <w:pStyle w:val="Heading1"/>
      </w:pPr>
      <w:r>
        <w:t>Analysis of Trends</w:t>
      </w:r>
    </w:p>
    <w:p w14:paraId="00002337" w14:textId="77777777" w:rsidR="002811BC" w:rsidRDefault="00AA5535">
      <w:r>
        <w:t xml:space="preserve">For initial population trend </w:t>
      </w:r>
      <w:proofErr w:type="gramStart"/>
      <w:r>
        <w:t>analysis</w:t>
      </w:r>
      <w:proofErr w:type="gramEnd"/>
      <w:r>
        <w:t xml:space="preserve"> we used data across all surveys and years.  </w:t>
      </w:r>
      <w:proofErr w:type="gramStart"/>
      <w:r>
        <w:t>A total of 3,164</w:t>
      </w:r>
      <w:proofErr w:type="gramEnd"/>
      <w:r>
        <w:t xml:space="preserve"> lakes were surveyed throughout Yosemite National Park and these lakes include some lakes which no adult Yellow-legged frogs have been observed during the survey period.  Because of this, some lakes </w:t>
      </w:r>
      <w:proofErr w:type="gramStart"/>
      <w:r>
        <w:t>were not surveyed</w:t>
      </w:r>
      <w:proofErr w:type="gramEnd"/>
      <w:r>
        <w:t xml:space="preserve"> as often as other lakes.  </w:t>
      </w:r>
    </w:p>
    <w:p w14:paraId="2053B51F" w14:textId="77777777" w:rsidR="00AA5535" w:rsidRDefault="00AA5535">
      <w:r>
        <w:t xml:space="preserve">Average population counts per year </w:t>
      </w:r>
      <w:proofErr w:type="gramStart"/>
      <w:r>
        <w:t>were used</w:t>
      </w:r>
      <w:proofErr w:type="gramEnd"/>
      <w:r>
        <w:t xml:space="preserve"> for this population trend analysis.  Population counts per year </w:t>
      </w:r>
      <w:proofErr w:type="gramStart"/>
      <w:r>
        <w:t>were calculated</w:t>
      </w:r>
      <w:proofErr w:type="gramEnd"/>
      <w:r>
        <w:t xml:space="preserve"> by taking total abundance divided by the number of </w:t>
      </w:r>
      <w:r w:rsidR="002A749A">
        <w:t>surveyed lakes in a given year.</w:t>
      </w:r>
      <w:r w:rsidR="002811BC">
        <w:t xml:space="preserve">  The average count per lake is used</w:t>
      </w:r>
      <w:r w:rsidR="00C66AF7">
        <w:t xml:space="preserve"> look at the overall abundance changes throughout the entire landscape.</w:t>
      </w:r>
    </w:p>
    <w:p w14:paraId="46582C52" w14:textId="77777777" w:rsidR="00C66AF7" w:rsidRDefault="002A749A">
      <w:r>
        <w:t>Population trends for adults, sub</w:t>
      </w:r>
      <w:r w:rsidR="00B30075">
        <w:t>-</w:t>
      </w:r>
      <w:r>
        <w:t xml:space="preserve">adults, and tadpoles </w:t>
      </w:r>
      <w:proofErr w:type="gramStart"/>
      <w:r>
        <w:t>were calculated</w:t>
      </w:r>
      <w:proofErr w:type="gramEnd"/>
      <w:r>
        <w:t xml:space="preserve"> independently and for each life stage</w:t>
      </w:r>
      <w:r w:rsidR="00C66AF7">
        <w:t xml:space="preserve">.  We are interested in </w:t>
      </w:r>
      <w:r w:rsidR="00B30075">
        <w:t>i</w:t>
      </w:r>
      <w:r w:rsidR="00C66AF7">
        <w:t>ncorporating the abundances of each life</w:t>
      </w:r>
      <w:r w:rsidR="009D1937">
        <w:t xml:space="preserve"> </w:t>
      </w:r>
      <w:r w:rsidR="00C66AF7">
        <w:t xml:space="preserve">stage in a predictive model, though </w:t>
      </w:r>
      <w:commentRangeStart w:id="1"/>
      <w:r w:rsidR="00C66AF7">
        <w:t>I am not quite sure how to incorporate this into our model yet</w:t>
      </w:r>
      <w:commentRangeEnd w:id="1"/>
      <w:r w:rsidR="00862F60">
        <w:rPr>
          <w:rStyle w:val="CommentReference"/>
        </w:rPr>
        <w:commentReference w:id="1"/>
      </w:r>
      <w:r w:rsidR="00C66AF7">
        <w:t xml:space="preserve">.  Overall analysis of the population trends for the entire set of surveyed lakes showed positive linear </w:t>
      </w:r>
      <w:commentRangeStart w:id="2"/>
      <w:r w:rsidR="00C66AF7">
        <w:t xml:space="preserve">logistic </w:t>
      </w:r>
      <w:commentRangeEnd w:id="2"/>
      <w:r w:rsidR="00297504">
        <w:rPr>
          <w:rStyle w:val="CommentReference"/>
        </w:rPr>
        <w:commentReference w:id="2"/>
      </w:r>
      <w:r w:rsidR="00C66AF7">
        <w:t>growth for all life</w:t>
      </w:r>
      <w:r w:rsidR="009D1937">
        <w:t xml:space="preserve"> </w:t>
      </w:r>
      <w:r w:rsidR="00C66AF7">
        <w:t>stages of the Yellow-legged frog (</w:t>
      </w:r>
      <w:r w:rsidR="00C66AF7" w:rsidRPr="000F5263">
        <w:rPr>
          <w:i/>
          <w:iCs/>
        </w:rPr>
        <w:t>Table 1</w:t>
      </w:r>
      <w:r w:rsidR="00C66AF7">
        <w:t>).</w:t>
      </w:r>
    </w:p>
    <w:p w14:paraId="3FA9270C" w14:textId="77777777" w:rsidR="00370186" w:rsidRDefault="00370186" w:rsidP="00370186">
      <w:r>
        <w:t>This initial analysis of the population trends is similar to the rates observed in Knapp’s paper</w:t>
      </w:r>
      <w:sdt>
        <w:sdtPr>
          <w:id w:val="-293835155"/>
          <w:citation/>
        </w:sdtPr>
        <w:sdtEndPr/>
        <w:sdtContent>
          <w:r>
            <w:fldChar w:fldCharType="begin"/>
          </w:r>
          <w:r>
            <w:instrText xml:space="preserve"> CITATION Kna16 \l 1033 </w:instrText>
          </w:r>
          <w:r>
            <w:fldChar w:fldCharType="separate"/>
          </w:r>
          <w:r w:rsidR="00CB7EF3">
            <w:rPr>
              <w:noProof/>
            </w:rPr>
            <w:t xml:space="preserve"> (Knapp, et al., 2016)</w:t>
          </w:r>
          <w:r>
            <w:fldChar w:fldCharType="end"/>
          </w:r>
        </w:sdtContent>
      </w:sdt>
      <w:r>
        <w:t xml:space="preserve"> with our calculated rates falling within the 95% confidence intervals of the analysis that he conducted.  His model is significantly more robust and takes into account additional predictor variables</w:t>
      </w:r>
      <w:r w:rsidR="00A93858">
        <w:t>, covariate interactions,</w:t>
      </w:r>
      <w:r>
        <w:t xml:space="preserve"> as well as random effects that account for spatial variability in abundance counts, and fixed effects to account for other factors that may affect abundance counts (such as time of day of survey).</w:t>
      </w:r>
      <w:r w:rsidR="00A93858">
        <w:t xml:space="preserve">  He also used two different distributions (negative binomial and zero-inflated negative binomial) for his analysis.  The robust of his modeling is beyond my current </w:t>
      </w:r>
      <w:commentRangeStart w:id="3"/>
      <w:r w:rsidR="00A93858">
        <w:t>understanding</w:t>
      </w:r>
      <w:commentRangeEnd w:id="3"/>
      <w:r w:rsidR="00B13AB9">
        <w:rPr>
          <w:rStyle w:val="CommentReference"/>
        </w:rPr>
        <w:commentReference w:id="3"/>
      </w:r>
      <w:r w:rsidR="00A93858">
        <w:t xml:space="preserve">, but </w:t>
      </w:r>
      <w:proofErr w:type="gramStart"/>
      <w:r w:rsidR="00A93858">
        <w:t>hopefully</w:t>
      </w:r>
      <w:proofErr w:type="gramEnd"/>
      <w:r w:rsidR="00A93858">
        <w:t xml:space="preserve"> as the class continues I will be able to modify our initial findings.</w:t>
      </w:r>
    </w:p>
    <w:p w14:paraId="574BC85B" w14:textId="77777777" w:rsidR="00A93858" w:rsidRDefault="00A93858"/>
    <w:p w14:paraId="11523276" w14:textId="77777777" w:rsidR="00A93858" w:rsidRDefault="00A93858" w:rsidP="00A93858">
      <w:pPr>
        <w:pStyle w:val="Heading1"/>
      </w:pPr>
      <w:r>
        <w:t>Management Implications</w:t>
      </w:r>
    </w:p>
    <w:p w14:paraId="1966A5D2" w14:textId="77777777" w:rsidR="00A93858" w:rsidRDefault="00A93858" w:rsidP="00A93858">
      <w:r>
        <w:t xml:space="preserve">Non-native stocked trout predate upon Yellow-legged frogs and </w:t>
      </w:r>
      <w:proofErr w:type="gramStart"/>
      <w:r>
        <w:t>are partially blamed</w:t>
      </w:r>
      <w:proofErr w:type="gramEnd"/>
      <w:r>
        <w:t xml:space="preserve"> for historic loss in abundance due to both direct predation and indirect predation through resource competition </w:t>
      </w:r>
      <w:sdt>
        <w:sdtPr>
          <w:id w:val="588509205"/>
          <w:citation/>
        </w:sdtPr>
        <w:sdtEndPr/>
        <w:sdtContent>
          <w:r>
            <w:fldChar w:fldCharType="begin"/>
          </w:r>
          <w:r>
            <w:instrText xml:space="preserve"> CITATION Nat171 \l 1033 </w:instrText>
          </w:r>
          <w:r>
            <w:fldChar w:fldCharType="separate"/>
          </w:r>
          <w:r w:rsidR="00CB7EF3">
            <w:rPr>
              <w:noProof/>
            </w:rPr>
            <w:t>(National Park Service, 2017)</w:t>
          </w:r>
          <w:r>
            <w:fldChar w:fldCharType="end"/>
          </w:r>
        </w:sdtContent>
      </w:sdt>
      <w:r>
        <w:t>.  Though artificial stocking of these fishes have ceased in Yosemite National Park since the early 1990s, populations of these fishes still exist in most lakes in which</w:t>
      </w:r>
      <w:r w:rsidR="00CB7EF3">
        <w:t xml:space="preserve"> they </w:t>
      </w:r>
      <w:proofErr w:type="gramStart"/>
      <w:r w:rsidR="00CB7EF3">
        <w:t>were introduced</w:t>
      </w:r>
      <w:proofErr w:type="gramEnd"/>
      <w:r w:rsidR="00CB7EF3">
        <w:t xml:space="preserve">.  Sinking monofilament gill nets </w:t>
      </w:r>
      <w:proofErr w:type="gramStart"/>
      <w:r w:rsidR="00CB7EF3">
        <w:t>have been used</w:t>
      </w:r>
      <w:proofErr w:type="gramEnd"/>
      <w:r w:rsidR="00CB7EF3">
        <w:t xml:space="preserve"> with success to eradicate non-native fish populations from oligotrophic lakes in the Sierra Nevada region</w:t>
      </w:r>
      <w:r w:rsidR="00CB7EF3">
        <w:rPr>
          <w:noProof/>
        </w:rPr>
        <w:t xml:space="preserve"> (Knapp &amp; Kathleen, 1998)</w:t>
      </w:r>
      <w:r w:rsidR="00CB7EF3">
        <w:t xml:space="preserve">. </w:t>
      </w:r>
    </w:p>
    <w:p w14:paraId="11F431AC" w14:textId="77777777" w:rsidR="00287DB4" w:rsidRDefault="00A93858" w:rsidP="00A93858">
      <w:r>
        <w:t xml:space="preserve">By looking at the population </w:t>
      </w:r>
      <w:r w:rsidR="00CB7EF3">
        <w:t>increases</w:t>
      </w:r>
      <w:r>
        <w:t xml:space="preserve"> across the different </w:t>
      </w:r>
      <w:r w:rsidR="00CB7EF3">
        <w:t>categories</w:t>
      </w:r>
      <w:r>
        <w:t xml:space="preserve"> of lakes we can start to analyze how and in what </w:t>
      </w:r>
      <w:proofErr w:type="gramStart"/>
      <w:r>
        <w:t>conditions</w:t>
      </w:r>
      <w:proofErr w:type="gramEnd"/>
      <w:r>
        <w:t xml:space="preserve"> we are seeing the greatest increases in population abundance.</w:t>
      </w:r>
      <w:r w:rsidR="00CB7EF3">
        <w:t xml:space="preserve">  These </w:t>
      </w:r>
      <w:r w:rsidR="00CB7EF3">
        <w:lastRenderedPageBreak/>
        <w:t xml:space="preserve">insights can be utilized to understand the source causes that are contributing to the </w:t>
      </w:r>
      <w:proofErr w:type="gramStart"/>
      <w:r w:rsidR="00CB7EF3">
        <w:t>large scale</w:t>
      </w:r>
      <w:proofErr w:type="gramEnd"/>
      <w:r w:rsidR="00CB7EF3">
        <w:t xml:space="preserve"> recovery of an endangered amphibian population </w:t>
      </w:r>
      <w:r w:rsidR="00287DB4">
        <w:t>and whether these actions can be applied to other populations.</w:t>
      </w:r>
    </w:p>
    <w:p w14:paraId="602258CB" w14:textId="77777777" w:rsidR="00287DB4" w:rsidRDefault="00287DB4" w:rsidP="00A93858"/>
    <w:p w14:paraId="20B53E43" w14:textId="77777777" w:rsidR="00287DB4" w:rsidRDefault="00287DB4" w:rsidP="00287DB4">
      <w:pPr>
        <w:pStyle w:val="Heading1"/>
      </w:pPr>
      <w:r>
        <w:t>Additional Population Trend Analysis</w:t>
      </w:r>
    </w:p>
    <w:p w14:paraId="64225400" w14:textId="77777777" w:rsidR="00287DB4" w:rsidRPr="00287DB4" w:rsidRDefault="00287DB4" w:rsidP="00287DB4">
      <w:r>
        <w:t xml:space="preserve">To get into the main question of our management implication I wanted to explore the effects of various environmental factors, such as non-native fish stocking, has had on the population of Yellow-legged frogs in Yosemite National Park.  To do this, I attempted to sub-sample the data based upon lake status and create independent population trend </w:t>
      </w:r>
      <w:r w:rsidR="009D1937">
        <w:t>analyses</w:t>
      </w:r>
      <w:r w:rsidRPr="72E41CF8">
        <w:t>.</w:t>
      </w:r>
    </w:p>
    <w:p w14:paraId="13FD5EAB" w14:textId="77777777" w:rsidR="00A93858" w:rsidRDefault="00A93858" w:rsidP="00A93858">
      <w:commentRangeStart w:id="4"/>
      <w:proofErr w:type="gramStart"/>
      <w:r>
        <w:t>Unfortunately</w:t>
      </w:r>
      <w:proofErr w:type="gramEnd"/>
      <w:r>
        <w:t xml:space="preserve"> the linear models for SF and SFL lakes failed to significantly predict the abundance counts </w:t>
      </w:r>
      <w:commentRangeEnd w:id="4"/>
      <w:r w:rsidR="00B264D5">
        <w:rPr>
          <w:rStyle w:val="CommentReference"/>
        </w:rPr>
        <w:commentReference w:id="4"/>
      </w:r>
      <w:r>
        <w:t>(</w:t>
      </w:r>
      <w:r w:rsidRPr="000F5263">
        <w:rPr>
          <w:i/>
          <w:iCs/>
        </w:rPr>
        <w:t>Table 2</w:t>
      </w:r>
      <w:r>
        <w:t>), this may be an issue with the number of sampled data that I have for these lakes, or perhaps I am using incorrect modeling methodology.</w:t>
      </w:r>
    </w:p>
    <w:p w14:paraId="7A25715A" w14:textId="77777777" w:rsidR="00E85276" w:rsidRDefault="00287DB4">
      <w:r>
        <w:t>The a</w:t>
      </w:r>
      <w:r w:rsidR="00C66AF7">
        <w:t xml:space="preserve">dditional models </w:t>
      </w:r>
      <w:proofErr w:type="gramStart"/>
      <w:r w:rsidR="00C66AF7">
        <w:t>were constructed</w:t>
      </w:r>
      <w:proofErr w:type="gramEnd"/>
      <w:r w:rsidR="00C66AF7">
        <w:t xml:space="preserve"> by </w:t>
      </w:r>
      <w:r w:rsidR="00CB7EF3">
        <w:t>sub setting</w:t>
      </w:r>
      <w:r w:rsidR="00C66AF7">
        <w:t xml:space="preserve"> the survey information based upon a </w:t>
      </w:r>
      <w:r w:rsidR="00CB7EF3">
        <w:t>singular</w:t>
      </w:r>
      <w:r w:rsidR="00C66AF7">
        <w:t xml:space="preserve"> lake characteristic:  The status of fish stocking populations.  Lakes were characterized by the original survey as either having populations of stocked fish (“SF”), previously having had populations of stocked fish but no longer having any fish (“SFL”), and lakes which never had any stocked </w:t>
      </w:r>
      <w:r w:rsidR="00E85276">
        <w:t xml:space="preserve">fish (“No”).  The goal of these additional models was an attempt to look at what was driving the increase in frog abundance despite historical records showing that this frog has been in decline.  </w:t>
      </w:r>
    </w:p>
    <w:p w14:paraId="097A827C" w14:textId="77777777" w:rsidR="00E85276" w:rsidRDefault="00E85276" w:rsidP="00E85276">
      <w:r>
        <w:t xml:space="preserve">Lastly, I attempted to subset the number of surveys to only those </w:t>
      </w:r>
      <w:proofErr w:type="gramStart"/>
      <w:r>
        <w:t>surveys which</w:t>
      </w:r>
      <w:proofErr w:type="gramEnd"/>
      <w:r>
        <w:t xml:space="preserve"> occurred for lakes which had at least 5 years of data.  The number of surveys per lake over the </w:t>
      </w:r>
      <w:proofErr w:type="gramStart"/>
      <w:r>
        <w:t>20 year</w:t>
      </w:r>
      <w:proofErr w:type="gramEnd"/>
      <w:r>
        <w:t xml:space="preserve"> period ranges from 2 to </w:t>
      </w:r>
      <w:commentRangeStart w:id="5"/>
      <w:r>
        <w:t>55</w:t>
      </w:r>
      <w:commentRangeEnd w:id="5"/>
      <w:r w:rsidR="00B13AB9">
        <w:rPr>
          <w:rStyle w:val="CommentReference"/>
        </w:rPr>
        <w:commentReference w:id="5"/>
      </w:r>
      <w:r>
        <w:t xml:space="preserve">.  This reduced the amount of lakes analyzed down to 353 lakes.  This model was used to try </w:t>
      </w:r>
      <w:proofErr w:type="gramStart"/>
      <w:r>
        <w:t>and</w:t>
      </w:r>
      <w:proofErr w:type="gramEnd"/>
      <w:r>
        <w:t xml:space="preserve"> look at the sensitivity of the models and to begin to investigate if a lack of survey years was a contributing factor to the SF and SFL lake models not being significant (</w:t>
      </w:r>
      <w:r w:rsidRPr="000F5263">
        <w:rPr>
          <w:i/>
          <w:iCs/>
        </w:rPr>
        <w:t>Table 2</w:t>
      </w:r>
      <w:r>
        <w:t>).</w:t>
      </w:r>
    </w:p>
    <w:p w14:paraId="3BEC7B08" w14:textId="77777777" w:rsidR="00E85276" w:rsidRDefault="00E85276">
      <w:commentRangeStart w:id="6"/>
      <w:commentRangeEnd w:id="6"/>
      <w:r>
        <w:rPr>
          <w:rStyle w:val="CommentReference"/>
        </w:rPr>
        <w:commentReference w:id="6"/>
      </w:r>
    </w:p>
    <w:p w14:paraId="7A38AD48" w14:textId="77777777" w:rsidR="00E85276" w:rsidRDefault="00E85276"/>
    <w:p w14:paraId="6B5C9904" w14:textId="77777777" w:rsidR="00C66AF7" w:rsidRPr="00C66AF7" w:rsidRDefault="00C66AF7">
      <w:pPr>
        <w:pStyle w:val="Caption"/>
        <w:keepNext/>
        <w:rPr>
          <w:i w:val="0"/>
          <w:iCs w:val="0"/>
          <w:rPrChange w:id="7" w:author="Elizabeth Hiroyasu" w:date="2018-02-13T15:25:00Z">
            <w:rPr/>
          </w:rPrChange>
        </w:rPr>
      </w:pPr>
      <w:r>
        <w:t xml:space="preserve">Table </w:t>
      </w:r>
      <w:r w:rsidR="00B264D5" w:rsidRPr="19887310">
        <w:fldChar w:fldCharType="begin"/>
      </w:r>
      <w:r w:rsidR="00B264D5">
        <w:instrText xml:space="preserve"> SEQ Table \* ARABIC </w:instrText>
      </w:r>
      <w:r w:rsidR="00B264D5" w:rsidRPr="19887310">
        <w:fldChar w:fldCharType="separate"/>
      </w:r>
      <w:r>
        <w:rPr>
          <w:noProof/>
        </w:rPr>
        <w:t>1</w:t>
      </w:r>
      <w:r w:rsidR="00B264D5" w:rsidRPr="19887310">
        <w:rPr>
          <w:rPrChange w:id="8" w:author="Elizabeth Hiroyasu" w:date="2018-02-13T15:25:00Z">
            <w:rPr>
              <w:noProof/>
            </w:rPr>
          </w:rPrChange>
        </w:rPr>
        <w:fldChar w:fldCharType="end"/>
      </w:r>
      <w:r w:rsidRPr="19887310">
        <w:t xml:space="preserve">.  </w:t>
      </w:r>
      <w:r w:rsidRPr="000F5263">
        <w:rPr>
          <w:b/>
          <w:bCs/>
          <w:i w:val="0"/>
          <w:iCs w:val="0"/>
        </w:rPr>
        <w:t xml:space="preserve">Summary of Logistic Growth Rate.  </w:t>
      </w:r>
      <w:r w:rsidRPr="000F5263">
        <w:rPr>
          <w:i w:val="0"/>
          <w:iCs w:val="0"/>
        </w:rPr>
        <w:t xml:space="preserve">A linear regression model was constructed which looked at average abundance of Yellow-legged frogs across all three of </w:t>
      </w:r>
      <w:r w:rsidR="009D1937" w:rsidRPr="19887310">
        <w:rPr>
          <w:i w:val="0"/>
          <w:iCs w:val="0"/>
          <w:rPrChange w:id="9" w:author="Elizabeth Hiroyasu" w:date="2018-02-13T15:25:00Z">
            <w:rPr>
              <w:i w:val="0"/>
            </w:rPr>
          </w:rPrChange>
        </w:rPr>
        <w:t>its</w:t>
      </w:r>
      <w:r w:rsidRPr="19887310">
        <w:rPr>
          <w:i w:val="0"/>
          <w:iCs w:val="0"/>
          <w:rPrChange w:id="10" w:author="Elizabeth Hiroyasu" w:date="2018-02-13T15:25:00Z">
            <w:rPr>
              <w:i w:val="0"/>
            </w:rPr>
          </w:rPrChange>
        </w:rPr>
        <w:t xml:space="preserve"> </w:t>
      </w:r>
      <w:r w:rsidR="009D1937" w:rsidRPr="19887310">
        <w:rPr>
          <w:i w:val="0"/>
          <w:iCs w:val="0"/>
          <w:rPrChange w:id="11" w:author="Elizabeth Hiroyasu" w:date="2018-02-13T15:25:00Z">
            <w:rPr>
              <w:i w:val="0"/>
            </w:rPr>
          </w:rPrChange>
        </w:rPr>
        <w:t>life stages</w:t>
      </w:r>
      <w:r w:rsidRPr="19887310">
        <w:rPr>
          <w:i w:val="0"/>
          <w:iCs w:val="0"/>
          <w:rPrChange w:id="12" w:author="Elizabeth Hiroyasu" w:date="2018-02-13T15:25:00Z">
            <w:rPr>
              <w:i w:val="0"/>
            </w:rPr>
          </w:rPrChange>
        </w:rPr>
        <w:t xml:space="preserve"> (Adult, </w:t>
      </w:r>
      <w:proofErr w:type="spellStart"/>
      <w:r w:rsidRPr="19887310">
        <w:rPr>
          <w:i w:val="0"/>
          <w:iCs w:val="0"/>
          <w:rPrChange w:id="13" w:author="Elizabeth Hiroyasu" w:date="2018-02-13T15:25:00Z">
            <w:rPr>
              <w:i w:val="0"/>
            </w:rPr>
          </w:rPrChange>
        </w:rPr>
        <w:t>Subadult</w:t>
      </w:r>
      <w:proofErr w:type="spellEnd"/>
      <w:r w:rsidRPr="19887310">
        <w:rPr>
          <w:i w:val="0"/>
          <w:iCs w:val="0"/>
          <w:rPrChange w:id="14" w:author="Elizabeth Hiroyasu" w:date="2018-02-13T15:25:00Z">
            <w:rPr>
              <w:i w:val="0"/>
            </w:rPr>
          </w:rPrChange>
        </w:rPr>
        <w:t xml:space="preserve">, and Tadpole) per lake throughout Yosemite National Park.  The model showed </w:t>
      </w:r>
      <w:proofErr w:type="gramStart"/>
      <w:r w:rsidRPr="19887310">
        <w:rPr>
          <w:i w:val="0"/>
          <w:iCs w:val="0"/>
          <w:rPrChange w:id="15" w:author="Elizabeth Hiroyasu" w:date="2018-02-13T15:25:00Z">
            <w:rPr>
              <w:i w:val="0"/>
            </w:rPr>
          </w:rPrChange>
        </w:rPr>
        <w:t>positive growth</w:t>
      </w:r>
      <w:proofErr w:type="gramEnd"/>
      <w:r w:rsidRPr="19887310">
        <w:rPr>
          <w:i w:val="0"/>
          <w:iCs w:val="0"/>
          <w:rPrChange w:id="16" w:author="Elizabeth Hiroyasu" w:date="2018-02-13T15:25:00Z">
            <w:rPr>
              <w:i w:val="0"/>
            </w:rPr>
          </w:rPrChange>
        </w:rPr>
        <w:t xml:space="preserve"> rates for all </w:t>
      </w:r>
      <w:r w:rsidR="009D1937" w:rsidRPr="19887310">
        <w:rPr>
          <w:i w:val="0"/>
          <w:iCs w:val="0"/>
          <w:rPrChange w:id="17" w:author="Elizabeth Hiroyasu" w:date="2018-02-13T15:25:00Z">
            <w:rPr>
              <w:i w:val="0"/>
            </w:rPr>
          </w:rPrChange>
        </w:rPr>
        <w:t>life stages</w:t>
      </w:r>
      <w:r w:rsidRPr="19887310">
        <w:rPr>
          <w:i w:val="0"/>
          <w:iCs w:val="0"/>
          <w:rPrChange w:id="18" w:author="Elizabeth Hiroyasu" w:date="2018-02-13T15:25:00Z">
            <w:rPr>
              <w:i w:val="0"/>
            </w:rPr>
          </w:rPrChange>
        </w:rPr>
        <w:t>.</w:t>
      </w:r>
      <w:commentRangeStart w:id="19"/>
      <w:commentRangeEnd w:id="19"/>
      <w:r>
        <w:rPr>
          <w:rStyle w:val="CommentReference"/>
        </w:rPr>
        <w:commentReference w:id="19"/>
      </w:r>
    </w:p>
    <w:tbl>
      <w:tblPr>
        <w:tblW w:w="7120" w:type="dxa"/>
        <w:tblLook w:val="04A0" w:firstRow="1" w:lastRow="0" w:firstColumn="1" w:lastColumn="0" w:noHBand="0" w:noVBand="1"/>
        <w:tblPrChange w:id="20" w:author="Elizabeth Hiroyasu" w:date="2018-02-13T15:22:00Z">
          <w:tblPr>
            <w:tblW w:w="7120" w:type="dxa"/>
            <w:tblLook w:val="04A0" w:firstRow="1" w:lastRow="0" w:firstColumn="1" w:lastColumn="0" w:noHBand="0" w:noVBand="1"/>
          </w:tblPr>
        </w:tblPrChange>
      </w:tblPr>
      <w:tblGrid>
        <w:gridCol w:w="960"/>
        <w:gridCol w:w="1900"/>
        <w:gridCol w:w="1420"/>
        <w:gridCol w:w="1420"/>
        <w:gridCol w:w="1420"/>
        <w:tblGridChange w:id="21">
          <w:tblGrid>
            <w:gridCol w:w="360"/>
            <w:gridCol w:w="360"/>
            <w:gridCol w:w="360"/>
            <w:gridCol w:w="360"/>
            <w:gridCol w:w="360"/>
          </w:tblGrid>
        </w:tblGridChange>
      </w:tblGrid>
      <w:tr w:rsidR="00C66AF7" w:rsidRPr="00C66AF7" w14:paraId="113D4132" w14:textId="77777777" w:rsidTr="72E41CF8">
        <w:trPr>
          <w:trHeight w:val="315"/>
        </w:trPr>
        <w:tc>
          <w:tcPr>
            <w:tcW w:w="960" w:type="dxa"/>
            <w:tcBorders>
              <w:top w:val="nil"/>
              <w:left w:val="nil"/>
              <w:bottom w:val="nil"/>
              <w:right w:val="nil"/>
            </w:tcBorders>
            <w:shd w:val="clear" w:color="auto" w:fill="auto"/>
            <w:noWrap/>
            <w:vAlign w:val="bottom"/>
            <w:hideMark/>
            <w:tcPrChange w:id="22" w:author="Elizabeth Hiroyasu" w:date="2018-02-13T15:22:00Z">
              <w:tcPr>
                <w:tcW w:w="960" w:type="dxa"/>
                <w:tcBorders>
                  <w:top w:val="nil"/>
                  <w:left w:val="nil"/>
                  <w:bottom w:val="nil"/>
                  <w:right w:val="nil"/>
                </w:tcBorders>
                <w:shd w:val="clear" w:color="auto" w:fill="auto"/>
                <w:noWrap/>
                <w:hideMark/>
              </w:tcPr>
            </w:tcPrChange>
          </w:tcPr>
          <w:p w14:paraId="5A672404" w14:textId="77777777" w:rsidR="00C66AF7" w:rsidRPr="00C66AF7" w:rsidRDefault="00C66AF7" w:rsidP="00C66AF7">
            <w:pPr>
              <w:spacing w:after="0" w:line="240" w:lineRule="auto"/>
              <w:rPr>
                <w:rFonts w:ascii="Times New Roman" w:eastAsia="Times New Roman" w:hAnsi="Times New Roman" w:cs="Times New Roman"/>
                <w:sz w:val="24"/>
                <w:szCs w:val="24"/>
              </w:rPr>
            </w:pPr>
          </w:p>
        </w:tc>
        <w:tc>
          <w:tcPr>
            <w:tcW w:w="1900" w:type="dxa"/>
            <w:tcBorders>
              <w:top w:val="nil"/>
              <w:left w:val="nil"/>
              <w:bottom w:val="nil"/>
              <w:right w:val="nil"/>
            </w:tcBorders>
            <w:shd w:val="clear" w:color="auto" w:fill="auto"/>
            <w:noWrap/>
            <w:vAlign w:val="bottom"/>
            <w:hideMark/>
            <w:tcPrChange w:id="23" w:author="Elizabeth Hiroyasu" w:date="2018-02-13T15:22:00Z">
              <w:tcPr>
                <w:tcW w:w="1900" w:type="dxa"/>
                <w:tcBorders>
                  <w:top w:val="nil"/>
                  <w:left w:val="nil"/>
                  <w:bottom w:val="nil"/>
                  <w:right w:val="nil"/>
                </w:tcBorders>
                <w:shd w:val="clear" w:color="auto" w:fill="auto"/>
                <w:noWrap/>
                <w:hideMark/>
              </w:tcPr>
            </w:tcPrChange>
          </w:tcPr>
          <w:p w14:paraId="41DD8724" w14:textId="77777777" w:rsidR="00C66AF7" w:rsidRPr="00C66AF7" w:rsidRDefault="00C66AF7" w:rsidP="00C66AF7">
            <w:pPr>
              <w:spacing w:after="0" w:line="240" w:lineRule="auto"/>
              <w:rPr>
                <w:rFonts w:ascii="Times New Roman" w:eastAsia="Times New Roman" w:hAnsi="Times New Roman" w:cs="Times New Roman"/>
                <w:sz w:val="20"/>
                <w:szCs w:val="20"/>
              </w:rPr>
            </w:pPr>
          </w:p>
        </w:tc>
        <w:tc>
          <w:tcPr>
            <w:tcW w:w="1420" w:type="dxa"/>
            <w:tcBorders>
              <w:top w:val="single" w:sz="4" w:space="0" w:color="auto"/>
              <w:left w:val="single" w:sz="4" w:space="0" w:color="auto"/>
              <w:bottom w:val="nil"/>
              <w:right w:val="single" w:sz="4" w:space="0" w:color="auto"/>
            </w:tcBorders>
            <w:shd w:val="clear" w:color="auto" w:fill="auto"/>
            <w:noWrap/>
            <w:vAlign w:val="center"/>
            <w:hideMark/>
            <w:tcPrChange w:id="24" w:author="Elizabeth Hiroyasu" w:date="2018-02-13T15:22:00Z">
              <w:tcPr>
                <w:tcW w:w="1420" w:type="dxa"/>
                <w:tcBorders>
                  <w:top w:val="single" w:sz="4" w:space="0" w:color="auto"/>
                  <w:left w:val="single" w:sz="4" w:space="0" w:color="auto"/>
                  <w:bottom w:val="nil"/>
                  <w:right w:val="single" w:sz="4" w:space="0" w:color="auto"/>
                </w:tcBorders>
                <w:shd w:val="clear" w:color="auto" w:fill="auto"/>
                <w:noWrap/>
                <w:hideMark/>
              </w:tcPr>
            </w:tcPrChange>
          </w:tcPr>
          <w:p w14:paraId="6A965A2D" w14:textId="77777777" w:rsidR="00C66AF7" w:rsidRPr="00C66AF7" w:rsidRDefault="00C66AF7" w:rsidP="72E41CF8">
            <w:pPr>
              <w:spacing w:after="0" w:line="240" w:lineRule="auto"/>
              <w:jc w:val="center"/>
              <w:rPr>
                <w:rFonts w:ascii="Calibri" w:eastAsia="Times New Roman" w:hAnsi="Calibri" w:cs="Times New Roman"/>
                <w:b/>
                <w:bCs/>
                <w:i/>
                <w:iCs/>
                <w:color w:val="000000"/>
                <w:rPrChange w:id="25" w:author="Elizabeth Hiroyasu" w:date="2018-02-13T15:22:00Z">
                  <w:rPr/>
                </w:rPrChange>
              </w:rPr>
            </w:pPr>
            <w:r w:rsidRPr="72E41CF8">
              <w:rPr>
                <w:rFonts w:ascii="Calibri" w:eastAsia="Times New Roman" w:hAnsi="Calibri" w:cs="Times New Roman"/>
                <w:b/>
                <w:bCs/>
                <w:i/>
                <w:iCs/>
                <w:color w:val="000000"/>
              </w:rPr>
              <w:t>Adult</w:t>
            </w:r>
          </w:p>
        </w:tc>
        <w:tc>
          <w:tcPr>
            <w:tcW w:w="1420" w:type="dxa"/>
            <w:tcBorders>
              <w:top w:val="single" w:sz="4" w:space="0" w:color="auto"/>
              <w:left w:val="nil"/>
              <w:bottom w:val="nil"/>
              <w:right w:val="single" w:sz="4" w:space="0" w:color="auto"/>
            </w:tcBorders>
            <w:shd w:val="clear" w:color="auto" w:fill="auto"/>
            <w:noWrap/>
            <w:vAlign w:val="center"/>
            <w:hideMark/>
            <w:tcPrChange w:id="26" w:author="Elizabeth Hiroyasu" w:date="2018-02-13T15:22:00Z">
              <w:tcPr>
                <w:tcW w:w="1420" w:type="dxa"/>
                <w:tcBorders>
                  <w:top w:val="single" w:sz="4" w:space="0" w:color="auto"/>
                  <w:left w:val="nil"/>
                  <w:bottom w:val="nil"/>
                  <w:right w:val="single" w:sz="4" w:space="0" w:color="auto"/>
                </w:tcBorders>
                <w:shd w:val="clear" w:color="auto" w:fill="auto"/>
                <w:noWrap/>
                <w:hideMark/>
              </w:tcPr>
            </w:tcPrChange>
          </w:tcPr>
          <w:p w14:paraId="250E51FB" w14:textId="77777777" w:rsidR="00C66AF7" w:rsidRPr="00C66AF7" w:rsidRDefault="00C66AF7" w:rsidP="72E41CF8">
            <w:pPr>
              <w:spacing w:after="0" w:line="240" w:lineRule="auto"/>
              <w:jc w:val="center"/>
              <w:rPr>
                <w:rFonts w:ascii="Calibri" w:eastAsia="Times New Roman" w:hAnsi="Calibri" w:cs="Times New Roman"/>
                <w:b/>
                <w:bCs/>
                <w:i/>
                <w:iCs/>
                <w:color w:val="000000"/>
                <w:rPrChange w:id="27" w:author="Elizabeth Hiroyasu" w:date="2018-02-13T15:22:00Z">
                  <w:rPr/>
                </w:rPrChange>
              </w:rPr>
            </w:pPr>
            <w:proofErr w:type="spellStart"/>
            <w:r w:rsidRPr="72E41CF8">
              <w:rPr>
                <w:rFonts w:ascii="Calibri" w:eastAsia="Times New Roman" w:hAnsi="Calibri" w:cs="Times New Roman"/>
                <w:b/>
                <w:bCs/>
                <w:i/>
                <w:iCs/>
                <w:color w:val="000000"/>
              </w:rPr>
              <w:t>Subadult</w:t>
            </w:r>
            <w:proofErr w:type="spellEnd"/>
          </w:p>
        </w:tc>
        <w:tc>
          <w:tcPr>
            <w:tcW w:w="1420" w:type="dxa"/>
            <w:tcBorders>
              <w:top w:val="single" w:sz="4" w:space="0" w:color="auto"/>
              <w:left w:val="nil"/>
              <w:bottom w:val="nil"/>
              <w:right w:val="single" w:sz="4" w:space="0" w:color="auto"/>
            </w:tcBorders>
            <w:shd w:val="clear" w:color="auto" w:fill="auto"/>
            <w:noWrap/>
            <w:vAlign w:val="center"/>
            <w:hideMark/>
            <w:tcPrChange w:id="28" w:author="Elizabeth Hiroyasu" w:date="2018-02-13T15:22:00Z">
              <w:tcPr>
                <w:tcW w:w="1420" w:type="dxa"/>
                <w:tcBorders>
                  <w:top w:val="single" w:sz="4" w:space="0" w:color="auto"/>
                  <w:left w:val="nil"/>
                  <w:bottom w:val="nil"/>
                  <w:right w:val="single" w:sz="4" w:space="0" w:color="auto"/>
                </w:tcBorders>
                <w:shd w:val="clear" w:color="auto" w:fill="auto"/>
                <w:noWrap/>
                <w:hideMark/>
              </w:tcPr>
            </w:tcPrChange>
          </w:tcPr>
          <w:p w14:paraId="316BD7A9" w14:textId="77777777" w:rsidR="00C66AF7" w:rsidRPr="00C66AF7" w:rsidRDefault="00C66AF7" w:rsidP="72E41CF8">
            <w:pPr>
              <w:spacing w:after="0" w:line="240" w:lineRule="auto"/>
              <w:jc w:val="center"/>
              <w:rPr>
                <w:rFonts w:ascii="Calibri" w:eastAsia="Times New Roman" w:hAnsi="Calibri" w:cs="Times New Roman"/>
                <w:b/>
                <w:bCs/>
                <w:i/>
                <w:iCs/>
                <w:color w:val="000000"/>
                <w:rPrChange w:id="29" w:author="Elizabeth Hiroyasu" w:date="2018-02-13T15:22:00Z">
                  <w:rPr/>
                </w:rPrChange>
              </w:rPr>
            </w:pPr>
            <w:r w:rsidRPr="72E41CF8">
              <w:rPr>
                <w:rFonts w:ascii="Calibri" w:eastAsia="Times New Roman" w:hAnsi="Calibri" w:cs="Times New Roman"/>
                <w:b/>
                <w:bCs/>
                <w:i/>
                <w:iCs/>
                <w:color w:val="000000"/>
              </w:rPr>
              <w:t>Tadpole</w:t>
            </w:r>
          </w:p>
        </w:tc>
      </w:tr>
      <w:tr w:rsidR="00C66AF7" w:rsidRPr="00C66AF7" w14:paraId="4E5997CA" w14:textId="77777777" w:rsidTr="72E41CF8">
        <w:trPr>
          <w:trHeight w:val="300"/>
        </w:trPr>
        <w:tc>
          <w:tcPr>
            <w:tcW w:w="960" w:type="dxa"/>
            <w:vMerge w:val="restart"/>
            <w:tcBorders>
              <w:top w:val="single" w:sz="8" w:space="0" w:color="auto"/>
              <w:left w:val="single" w:sz="8" w:space="0" w:color="auto"/>
              <w:bottom w:val="single" w:sz="8" w:space="0" w:color="000000" w:themeColor="text1"/>
              <w:right w:val="single" w:sz="4" w:space="0" w:color="auto"/>
            </w:tcBorders>
            <w:shd w:val="clear" w:color="auto" w:fill="F2F2F2" w:themeFill="background1" w:themeFillShade="F2"/>
            <w:textDirection w:val="btLr"/>
            <w:vAlign w:val="center"/>
            <w:hideMark/>
            <w:tcPrChange w:id="30" w:author="Elizabeth Hiroyasu" w:date="2018-02-13T15:22:00Z">
              <w:tcPr>
                <w:tcW w:w="960" w:type="dxa"/>
                <w:vMerge w:val="restart"/>
                <w:tcBorders>
                  <w:top w:val="single" w:sz="8" w:space="0" w:color="auto"/>
                  <w:left w:val="single" w:sz="8" w:space="0" w:color="auto"/>
                  <w:bottom w:val="single" w:sz="8" w:space="0" w:color="000000"/>
                  <w:right w:val="single" w:sz="4" w:space="0" w:color="auto"/>
                </w:tcBorders>
                <w:shd w:val="clear" w:color="000000" w:fill="F2F2F2"/>
                <w:textDirection w:val="btLr"/>
                <w:hideMark/>
              </w:tcPr>
            </w:tcPrChange>
          </w:tcPr>
          <w:p w14:paraId="75FAC39F" w14:textId="77777777" w:rsidR="00C66AF7" w:rsidRPr="00C66AF7" w:rsidRDefault="00C66AF7" w:rsidP="00C66AF7">
            <w:pPr>
              <w:spacing w:after="0" w:line="240" w:lineRule="auto"/>
              <w:jc w:val="center"/>
              <w:rPr>
                <w:rFonts w:ascii="Calibri" w:eastAsia="Times New Roman" w:hAnsi="Calibri" w:cs="Times New Roman"/>
                <w:color w:val="000000"/>
              </w:rPr>
            </w:pPr>
            <w:r w:rsidRPr="00C66AF7">
              <w:rPr>
                <w:rFonts w:ascii="Calibri" w:eastAsia="Times New Roman" w:hAnsi="Calibri" w:cs="Times New Roman"/>
                <w:color w:val="000000"/>
              </w:rPr>
              <w:t>All Years, All Surveys, All Data</w:t>
            </w:r>
          </w:p>
        </w:tc>
        <w:tc>
          <w:tcPr>
            <w:tcW w:w="1900" w:type="dxa"/>
            <w:tcBorders>
              <w:top w:val="single" w:sz="8" w:space="0" w:color="auto"/>
              <w:left w:val="nil"/>
              <w:bottom w:val="single" w:sz="4" w:space="0" w:color="auto"/>
              <w:right w:val="single" w:sz="8" w:space="0" w:color="auto"/>
            </w:tcBorders>
            <w:shd w:val="clear" w:color="auto" w:fill="F2F2F2" w:themeFill="background1" w:themeFillShade="F2"/>
            <w:vAlign w:val="center"/>
            <w:hideMark/>
            <w:tcPrChange w:id="31" w:author="Elizabeth Hiroyasu" w:date="2018-02-13T15:22:00Z">
              <w:tcPr>
                <w:tcW w:w="1900" w:type="dxa"/>
                <w:tcBorders>
                  <w:top w:val="single" w:sz="8" w:space="0" w:color="auto"/>
                  <w:left w:val="nil"/>
                  <w:bottom w:val="single" w:sz="4" w:space="0" w:color="auto"/>
                  <w:right w:val="single" w:sz="8" w:space="0" w:color="auto"/>
                </w:tcBorders>
                <w:shd w:val="clear" w:color="000000" w:fill="F2F2F2"/>
                <w:hideMark/>
              </w:tcPr>
            </w:tcPrChange>
          </w:tcPr>
          <w:p w14:paraId="302FAE43" w14:textId="77777777" w:rsidR="00C66AF7" w:rsidRPr="00C66AF7" w:rsidRDefault="00C66AF7" w:rsidP="72E41CF8">
            <w:pPr>
              <w:spacing w:after="0" w:line="240" w:lineRule="auto"/>
              <w:jc w:val="center"/>
              <w:rPr>
                <w:rFonts w:ascii="Calibri" w:eastAsia="Times New Roman" w:hAnsi="Calibri" w:cs="Times New Roman"/>
                <w:i/>
                <w:iCs/>
                <w:color w:val="000000"/>
                <w:rPrChange w:id="32" w:author="Elizabeth Hiroyasu" w:date="2018-02-13T15:22:00Z">
                  <w:rPr/>
                </w:rPrChange>
              </w:rPr>
            </w:pPr>
            <w:r w:rsidRPr="72E41CF8">
              <w:rPr>
                <w:rFonts w:ascii="Calibri" w:eastAsia="Times New Roman" w:hAnsi="Calibri" w:cs="Times New Roman"/>
                <w:i/>
                <w:iCs/>
                <w:color w:val="000000"/>
              </w:rPr>
              <w:t>Log Growth Rates</w:t>
            </w:r>
          </w:p>
        </w:tc>
        <w:tc>
          <w:tcPr>
            <w:tcW w:w="1420" w:type="dxa"/>
            <w:tcBorders>
              <w:top w:val="single" w:sz="8" w:space="0" w:color="auto"/>
              <w:left w:val="nil"/>
              <w:bottom w:val="single" w:sz="4" w:space="0" w:color="auto"/>
              <w:right w:val="single" w:sz="4" w:space="0" w:color="auto"/>
            </w:tcBorders>
            <w:shd w:val="clear" w:color="auto" w:fill="F2F2F2" w:themeFill="background1" w:themeFillShade="F2"/>
            <w:noWrap/>
            <w:vAlign w:val="bottom"/>
            <w:hideMark/>
            <w:tcPrChange w:id="33" w:author="Elizabeth Hiroyasu" w:date="2018-02-13T15:22:00Z">
              <w:tcPr>
                <w:tcW w:w="1420" w:type="dxa"/>
                <w:tcBorders>
                  <w:top w:val="single" w:sz="8" w:space="0" w:color="auto"/>
                  <w:left w:val="nil"/>
                  <w:bottom w:val="single" w:sz="4" w:space="0" w:color="auto"/>
                  <w:right w:val="single" w:sz="4" w:space="0" w:color="auto"/>
                </w:tcBorders>
                <w:shd w:val="clear" w:color="000000" w:fill="F2F2F2"/>
                <w:noWrap/>
                <w:hideMark/>
              </w:tcPr>
            </w:tcPrChange>
          </w:tcPr>
          <w:p w14:paraId="303D11CA" w14:textId="77777777" w:rsidR="00C66AF7" w:rsidRPr="00C66AF7" w:rsidRDefault="00C66AF7" w:rsidP="00C66AF7">
            <w:pPr>
              <w:spacing w:after="0" w:line="240" w:lineRule="auto"/>
              <w:jc w:val="right"/>
              <w:rPr>
                <w:rFonts w:ascii="Calibri" w:eastAsia="Times New Roman" w:hAnsi="Calibri" w:cs="Times New Roman"/>
                <w:color w:val="000000"/>
              </w:rPr>
            </w:pPr>
            <w:commentRangeStart w:id="34"/>
            <w:r w:rsidRPr="00C66AF7">
              <w:rPr>
                <w:rFonts w:ascii="Calibri" w:eastAsia="Times New Roman" w:hAnsi="Calibri" w:cs="Times New Roman"/>
                <w:color w:val="000000"/>
              </w:rPr>
              <w:t>0.21228</w:t>
            </w:r>
          </w:p>
        </w:tc>
        <w:tc>
          <w:tcPr>
            <w:tcW w:w="1420" w:type="dxa"/>
            <w:tcBorders>
              <w:top w:val="single" w:sz="8" w:space="0" w:color="auto"/>
              <w:left w:val="nil"/>
              <w:bottom w:val="single" w:sz="4" w:space="0" w:color="auto"/>
              <w:right w:val="single" w:sz="4" w:space="0" w:color="auto"/>
            </w:tcBorders>
            <w:shd w:val="clear" w:color="auto" w:fill="F2F2F2" w:themeFill="background1" w:themeFillShade="F2"/>
            <w:noWrap/>
            <w:vAlign w:val="bottom"/>
            <w:hideMark/>
            <w:tcPrChange w:id="35" w:author="Elizabeth Hiroyasu" w:date="2018-02-13T15:22:00Z">
              <w:tcPr>
                <w:tcW w:w="1420" w:type="dxa"/>
                <w:tcBorders>
                  <w:top w:val="single" w:sz="8" w:space="0" w:color="auto"/>
                  <w:left w:val="nil"/>
                  <w:bottom w:val="single" w:sz="4" w:space="0" w:color="auto"/>
                  <w:right w:val="single" w:sz="4" w:space="0" w:color="auto"/>
                </w:tcBorders>
                <w:shd w:val="clear" w:color="000000" w:fill="F2F2F2"/>
                <w:noWrap/>
                <w:hideMark/>
              </w:tcPr>
            </w:tcPrChange>
          </w:tcPr>
          <w:p w14:paraId="31E036DE" w14:textId="77777777" w:rsidR="00C66AF7" w:rsidRPr="00C66AF7" w:rsidRDefault="00C66AF7" w:rsidP="00C66AF7">
            <w:pPr>
              <w:spacing w:after="0" w:line="240" w:lineRule="auto"/>
              <w:jc w:val="right"/>
              <w:rPr>
                <w:rFonts w:ascii="Calibri" w:eastAsia="Times New Roman" w:hAnsi="Calibri" w:cs="Times New Roman"/>
                <w:color w:val="000000"/>
              </w:rPr>
            </w:pPr>
            <w:r w:rsidRPr="00C66AF7">
              <w:rPr>
                <w:rFonts w:ascii="Calibri" w:eastAsia="Times New Roman" w:hAnsi="Calibri" w:cs="Times New Roman"/>
                <w:color w:val="000000"/>
              </w:rPr>
              <w:t>0.16667</w:t>
            </w:r>
          </w:p>
        </w:tc>
        <w:tc>
          <w:tcPr>
            <w:tcW w:w="1420" w:type="dxa"/>
            <w:tcBorders>
              <w:top w:val="single" w:sz="8" w:space="0" w:color="auto"/>
              <w:left w:val="nil"/>
              <w:bottom w:val="single" w:sz="4" w:space="0" w:color="auto"/>
              <w:right w:val="single" w:sz="8" w:space="0" w:color="auto"/>
            </w:tcBorders>
            <w:shd w:val="clear" w:color="auto" w:fill="F2F2F2" w:themeFill="background1" w:themeFillShade="F2"/>
            <w:noWrap/>
            <w:vAlign w:val="bottom"/>
            <w:hideMark/>
            <w:tcPrChange w:id="36" w:author="Elizabeth Hiroyasu" w:date="2018-02-13T15:22:00Z">
              <w:tcPr>
                <w:tcW w:w="1420" w:type="dxa"/>
                <w:tcBorders>
                  <w:top w:val="single" w:sz="8" w:space="0" w:color="auto"/>
                  <w:left w:val="nil"/>
                  <w:bottom w:val="single" w:sz="4" w:space="0" w:color="auto"/>
                  <w:right w:val="single" w:sz="8" w:space="0" w:color="auto"/>
                </w:tcBorders>
                <w:shd w:val="clear" w:color="000000" w:fill="F2F2F2"/>
                <w:noWrap/>
                <w:hideMark/>
              </w:tcPr>
            </w:tcPrChange>
          </w:tcPr>
          <w:p w14:paraId="01A5BD3E" w14:textId="77777777" w:rsidR="00C66AF7" w:rsidRPr="00C66AF7" w:rsidRDefault="00C66AF7" w:rsidP="00C66AF7">
            <w:pPr>
              <w:spacing w:after="0" w:line="240" w:lineRule="auto"/>
              <w:jc w:val="right"/>
              <w:rPr>
                <w:rFonts w:ascii="Calibri" w:eastAsia="Times New Roman" w:hAnsi="Calibri" w:cs="Times New Roman"/>
                <w:color w:val="000000"/>
              </w:rPr>
            </w:pPr>
            <w:r w:rsidRPr="00C66AF7">
              <w:rPr>
                <w:rFonts w:ascii="Calibri" w:eastAsia="Times New Roman" w:hAnsi="Calibri" w:cs="Times New Roman"/>
                <w:color w:val="000000"/>
              </w:rPr>
              <w:t>0.243022</w:t>
            </w:r>
            <w:commentRangeEnd w:id="34"/>
            <w:r w:rsidR="00B264D5">
              <w:rPr>
                <w:rStyle w:val="CommentReference"/>
              </w:rPr>
              <w:commentReference w:id="34"/>
            </w:r>
          </w:p>
        </w:tc>
      </w:tr>
      <w:tr w:rsidR="00C66AF7" w:rsidRPr="00C66AF7" w14:paraId="49F38F38" w14:textId="77777777" w:rsidTr="72E41CF8">
        <w:trPr>
          <w:trHeight w:val="600"/>
        </w:trPr>
        <w:tc>
          <w:tcPr>
            <w:tcW w:w="960" w:type="dxa"/>
            <w:vMerge/>
            <w:tcBorders>
              <w:top w:val="single" w:sz="8" w:space="0" w:color="auto"/>
              <w:left w:val="single" w:sz="8" w:space="0" w:color="auto"/>
              <w:bottom w:val="single" w:sz="8" w:space="0" w:color="000000"/>
              <w:right w:val="single" w:sz="4" w:space="0" w:color="auto"/>
            </w:tcBorders>
            <w:vAlign w:val="center"/>
            <w:hideMark/>
            <w:tcPrChange w:id="37" w:author="Elizabeth Hiroyasu" w:date="2018-02-13T15:22:00Z">
              <w:tcPr>
                <w:tcW w:w="0" w:type="auto"/>
                <w:vMerge/>
                <w:hideMark/>
              </w:tcPr>
            </w:tcPrChange>
          </w:tcPr>
          <w:p w14:paraId="5E20F6ED" w14:textId="77777777" w:rsidR="00C66AF7" w:rsidRPr="00C66AF7" w:rsidRDefault="00C66AF7" w:rsidP="00C66AF7">
            <w:pPr>
              <w:spacing w:after="0" w:line="240" w:lineRule="auto"/>
              <w:rPr>
                <w:rFonts w:ascii="Calibri" w:eastAsia="Times New Roman" w:hAnsi="Calibri" w:cs="Times New Roman"/>
                <w:color w:val="000000"/>
              </w:rPr>
            </w:pPr>
          </w:p>
        </w:tc>
        <w:tc>
          <w:tcPr>
            <w:tcW w:w="1900" w:type="dxa"/>
            <w:tcBorders>
              <w:top w:val="nil"/>
              <w:left w:val="nil"/>
              <w:bottom w:val="single" w:sz="4" w:space="0" w:color="auto"/>
              <w:right w:val="single" w:sz="8" w:space="0" w:color="auto"/>
            </w:tcBorders>
            <w:shd w:val="clear" w:color="auto" w:fill="F2F2F2" w:themeFill="background1" w:themeFillShade="F2"/>
            <w:vAlign w:val="center"/>
            <w:hideMark/>
            <w:tcPrChange w:id="38" w:author="Elizabeth Hiroyasu" w:date="2018-02-13T15:22:00Z">
              <w:tcPr>
                <w:tcW w:w="1900" w:type="dxa"/>
                <w:tcBorders>
                  <w:top w:val="nil"/>
                  <w:left w:val="nil"/>
                  <w:bottom w:val="single" w:sz="4" w:space="0" w:color="auto"/>
                  <w:right w:val="single" w:sz="8" w:space="0" w:color="auto"/>
                </w:tcBorders>
                <w:shd w:val="clear" w:color="000000" w:fill="F2F2F2"/>
                <w:hideMark/>
              </w:tcPr>
            </w:tcPrChange>
          </w:tcPr>
          <w:p w14:paraId="31ADBF89" w14:textId="77777777" w:rsidR="00C66AF7" w:rsidRPr="00C66AF7" w:rsidRDefault="00C66AF7" w:rsidP="72E41CF8">
            <w:pPr>
              <w:spacing w:after="0" w:line="240" w:lineRule="auto"/>
              <w:jc w:val="center"/>
              <w:rPr>
                <w:rFonts w:ascii="Calibri" w:eastAsia="Times New Roman" w:hAnsi="Calibri" w:cs="Times New Roman"/>
                <w:i/>
                <w:iCs/>
                <w:color w:val="000000"/>
                <w:rPrChange w:id="39" w:author="Elizabeth Hiroyasu" w:date="2018-02-13T15:22:00Z">
                  <w:rPr/>
                </w:rPrChange>
              </w:rPr>
            </w:pPr>
            <w:r w:rsidRPr="72E41CF8">
              <w:rPr>
                <w:rFonts w:ascii="Calibri" w:eastAsia="Times New Roman" w:hAnsi="Calibri" w:cs="Times New Roman"/>
                <w:i/>
                <w:iCs/>
                <w:color w:val="000000"/>
              </w:rPr>
              <w:t>95% Confidence Interval</w:t>
            </w:r>
          </w:p>
        </w:tc>
        <w:tc>
          <w:tcPr>
            <w:tcW w:w="1420" w:type="dxa"/>
            <w:tcBorders>
              <w:top w:val="nil"/>
              <w:left w:val="nil"/>
              <w:bottom w:val="single" w:sz="4" w:space="0" w:color="auto"/>
              <w:right w:val="single" w:sz="4" w:space="0" w:color="auto"/>
            </w:tcBorders>
            <w:shd w:val="clear" w:color="auto" w:fill="F2F2F2" w:themeFill="background1" w:themeFillShade="F2"/>
            <w:noWrap/>
            <w:vAlign w:val="bottom"/>
            <w:hideMark/>
            <w:tcPrChange w:id="40" w:author="Elizabeth Hiroyasu" w:date="2018-02-13T15:22:00Z">
              <w:tcPr>
                <w:tcW w:w="1420" w:type="dxa"/>
                <w:tcBorders>
                  <w:top w:val="nil"/>
                  <w:left w:val="nil"/>
                  <w:bottom w:val="single" w:sz="4" w:space="0" w:color="auto"/>
                  <w:right w:val="single" w:sz="4" w:space="0" w:color="auto"/>
                </w:tcBorders>
                <w:shd w:val="clear" w:color="000000" w:fill="F2F2F2"/>
                <w:noWrap/>
                <w:hideMark/>
              </w:tcPr>
            </w:tcPrChange>
          </w:tcPr>
          <w:p w14:paraId="7199B1A6" w14:textId="77777777" w:rsidR="00C66AF7" w:rsidRPr="00C66AF7" w:rsidRDefault="00C66AF7" w:rsidP="00C66AF7">
            <w:pPr>
              <w:spacing w:after="0" w:line="240" w:lineRule="auto"/>
              <w:jc w:val="right"/>
              <w:rPr>
                <w:rFonts w:ascii="Calibri" w:eastAsia="Times New Roman" w:hAnsi="Calibri" w:cs="Times New Roman"/>
                <w:color w:val="000000"/>
              </w:rPr>
            </w:pPr>
            <w:r w:rsidRPr="00C66AF7">
              <w:rPr>
                <w:rFonts w:ascii="Calibri" w:eastAsia="Times New Roman" w:hAnsi="Calibri" w:cs="Times New Roman"/>
                <w:color w:val="000000"/>
              </w:rPr>
              <w:t>(0.139, 0.285)</w:t>
            </w:r>
          </w:p>
        </w:tc>
        <w:tc>
          <w:tcPr>
            <w:tcW w:w="1420" w:type="dxa"/>
            <w:tcBorders>
              <w:top w:val="nil"/>
              <w:left w:val="nil"/>
              <w:bottom w:val="single" w:sz="4" w:space="0" w:color="auto"/>
              <w:right w:val="single" w:sz="4" w:space="0" w:color="auto"/>
            </w:tcBorders>
            <w:shd w:val="clear" w:color="auto" w:fill="F2F2F2" w:themeFill="background1" w:themeFillShade="F2"/>
            <w:noWrap/>
            <w:vAlign w:val="bottom"/>
            <w:hideMark/>
            <w:tcPrChange w:id="41" w:author="Elizabeth Hiroyasu" w:date="2018-02-13T15:22:00Z">
              <w:tcPr>
                <w:tcW w:w="1420" w:type="dxa"/>
                <w:tcBorders>
                  <w:top w:val="nil"/>
                  <w:left w:val="nil"/>
                  <w:bottom w:val="single" w:sz="4" w:space="0" w:color="auto"/>
                  <w:right w:val="single" w:sz="4" w:space="0" w:color="auto"/>
                </w:tcBorders>
                <w:shd w:val="clear" w:color="000000" w:fill="F2F2F2"/>
                <w:noWrap/>
                <w:hideMark/>
              </w:tcPr>
            </w:tcPrChange>
          </w:tcPr>
          <w:p w14:paraId="30412710" w14:textId="77777777" w:rsidR="00C66AF7" w:rsidRPr="00C66AF7" w:rsidRDefault="00C66AF7" w:rsidP="00C66AF7">
            <w:pPr>
              <w:spacing w:after="0" w:line="240" w:lineRule="auto"/>
              <w:jc w:val="right"/>
              <w:rPr>
                <w:rFonts w:ascii="Calibri" w:eastAsia="Times New Roman" w:hAnsi="Calibri" w:cs="Times New Roman"/>
                <w:color w:val="000000"/>
              </w:rPr>
            </w:pPr>
            <w:r w:rsidRPr="00C66AF7">
              <w:rPr>
                <w:rFonts w:ascii="Calibri" w:eastAsia="Times New Roman" w:hAnsi="Calibri" w:cs="Times New Roman"/>
                <w:color w:val="000000"/>
              </w:rPr>
              <w:t>(0.102, 0.231)</w:t>
            </w:r>
          </w:p>
        </w:tc>
        <w:tc>
          <w:tcPr>
            <w:tcW w:w="1420" w:type="dxa"/>
            <w:tcBorders>
              <w:top w:val="nil"/>
              <w:left w:val="nil"/>
              <w:bottom w:val="single" w:sz="4" w:space="0" w:color="auto"/>
              <w:right w:val="single" w:sz="8" w:space="0" w:color="auto"/>
            </w:tcBorders>
            <w:shd w:val="clear" w:color="auto" w:fill="F2F2F2" w:themeFill="background1" w:themeFillShade="F2"/>
            <w:noWrap/>
            <w:vAlign w:val="bottom"/>
            <w:hideMark/>
            <w:tcPrChange w:id="42" w:author="Elizabeth Hiroyasu" w:date="2018-02-13T15:22:00Z">
              <w:tcPr>
                <w:tcW w:w="1420" w:type="dxa"/>
                <w:tcBorders>
                  <w:top w:val="nil"/>
                  <w:left w:val="nil"/>
                  <w:bottom w:val="single" w:sz="4" w:space="0" w:color="auto"/>
                  <w:right w:val="single" w:sz="8" w:space="0" w:color="auto"/>
                </w:tcBorders>
                <w:shd w:val="clear" w:color="000000" w:fill="F2F2F2"/>
                <w:noWrap/>
                <w:hideMark/>
              </w:tcPr>
            </w:tcPrChange>
          </w:tcPr>
          <w:p w14:paraId="4E847118" w14:textId="77777777" w:rsidR="00C66AF7" w:rsidRPr="00C66AF7" w:rsidRDefault="00C66AF7" w:rsidP="00C66AF7">
            <w:pPr>
              <w:spacing w:after="0" w:line="240" w:lineRule="auto"/>
              <w:jc w:val="right"/>
              <w:rPr>
                <w:rFonts w:ascii="Calibri" w:eastAsia="Times New Roman" w:hAnsi="Calibri" w:cs="Times New Roman"/>
                <w:color w:val="000000"/>
              </w:rPr>
            </w:pPr>
            <w:r w:rsidRPr="00C66AF7">
              <w:rPr>
                <w:rFonts w:ascii="Calibri" w:eastAsia="Times New Roman" w:hAnsi="Calibri" w:cs="Times New Roman"/>
                <w:color w:val="000000"/>
              </w:rPr>
              <w:t>(0.148, 0.338)</w:t>
            </w:r>
          </w:p>
        </w:tc>
      </w:tr>
      <w:tr w:rsidR="00C66AF7" w:rsidRPr="00C66AF7" w14:paraId="717A8D7E" w14:textId="77777777" w:rsidTr="72E41CF8">
        <w:trPr>
          <w:trHeight w:val="600"/>
        </w:trPr>
        <w:tc>
          <w:tcPr>
            <w:tcW w:w="960" w:type="dxa"/>
            <w:vMerge/>
            <w:tcBorders>
              <w:top w:val="single" w:sz="8" w:space="0" w:color="auto"/>
              <w:left w:val="single" w:sz="8" w:space="0" w:color="auto"/>
              <w:bottom w:val="single" w:sz="8" w:space="0" w:color="000000"/>
              <w:right w:val="single" w:sz="4" w:space="0" w:color="auto"/>
            </w:tcBorders>
            <w:vAlign w:val="center"/>
            <w:hideMark/>
            <w:tcPrChange w:id="43" w:author="Elizabeth Hiroyasu" w:date="2018-02-13T15:22:00Z">
              <w:tcPr>
                <w:tcW w:w="0" w:type="auto"/>
                <w:vMerge/>
                <w:hideMark/>
              </w:tcPr>
            </w:tcPrChange>
          </w:tcPr>
          <w:p w14:paraId="1FCA2798" w14:textId="77777777" w:rsidR="00C66AF7" w:rsidRPr="00C66AF7" w:rsidRDefault="00C66AF7" w:rsidP="00C66AF7">
            <w:pPr>
              <w:spacing w:after="0" w:line="240" w:lineRule="auto"/>
              <w:rPr>
                <w:rFonts w:ascii="Calibri" w:eastAsia="Times New Roman" w:hAnsi="Calibri" w:cs="Times New Roman"/>
                <w:color w:val="000000"/>
              </w:rPr>
            </w:pPr>
          </w:p>
        </w:tc>
        <w:tc>
          <w:tcPr>
            <w:tcW w:w="1900" w:type="dxa"/>
            <w:tcBorders>
              <w:top w:val="nil"/>
              <w:left w:val="nil"/>
              <w:bottom w:val="single" w:sz="4" w:space="0" w:color="auto"/>
              <w:right w:val="single" w:sz="8" w:space="0" w:color="auto"/>
            </w:tcBorders>
            <w:shd w:val="clear" w:color="auto" w:fill="F2F2F2" w:themeFill="background1" w:themeFillShade="F2"/>
            <w:vAlign w:val="center"/>
            <w:hideMark/>
            <w:tcPrChange w:id="44" w:author="Elizabeth Hiroyasu" w:date="2018-02-13T15:22:00Z">
              <w:tcPr>
                <w:tcW w:w="1900" w:type="dxa"/>
                <w:tcBorders>
                  <w:top w:val="nil"/>
                  <w:left w:val="nil"/>
                  <w:bottom w:val="single" w:sz="4" w:space="0" w:color="auto"/>
                  <w:right w:val="single" w:sz="8" w:space="0" w:color="auto"/>
                </w:tcBorders>
                <w:shd w:val="clear" w:color="000000" w:fill="F2F2F2"/>
                <w:hideMark/>
              </w:tcPr>
            </w:tcPrChange>
          </w:tcPr>
          <w:p w14:paraId="295DBA4D" w14:textId="421E0A2C" w:rsidR="00C66AF7" w:rsidRPr="00C66AF7" w:rsidRDefault="00C66AF7" w:rsidP="72E41CF8">
            <w:pPr>
              <w:spacing w:after="0" w:line="240" w:lineRule="auto"/>
              <w:jc w:val="center"/>
              <w:rPr>
                <w:rFonts w:ascii="Calibri" w:eastAsia="Times New Roman" w:hAnsi="Calibri" w:cs="Times New Roman"/>
                <w:i/>
                <w:iCs/>
                <w:color w:val="000000"/>
                <w:rPrChange w:id="45" w:author="Elizabeth Hiroyasu" w:date="2018-02-13T15:22:00Z">
                  <w:rPr/>
                </w:rPrChange>
              </w:rPr>
            </w:pPr>
            <w:commentRangeStart w:id="46"/>
            <w:r w:rsidRPr="72E41CF8">
              <w:rPr>
                <w:rFonts w:ascii="Calibri" w:eastAsia="Times New Roman" w:hAnsi="Calibri" w:cs="Times New Roman"/>
                <w:i/>
                <w:iCs/>
                <w:color w:val="000000"/>
              </w:rPr>
              <w:t xml:space="preserve">Measurement </w:t>
            </w:r>
            <w:del w:id="47" w:author="Bruce Kendall" w:date="2018-02-11T17:42:00Z">
              <w:r w:rsidRPr="00C66AF7" w:rsidDel="00B264D5">
                <w:rPr>
                  <w:rFonts w:ascii="Calibri" w:eastAsia="Times New Roman" w:hAnsi="Calibri" w:cs="Times New Roman"/>
                  <w:i/>
                  <w:iCs/>
                  <w:color w:val="000000"/>
                </w:rPr>
                <w:delText xml:space="preserve">of </w:delText>
              </w:r>
            </w:del>
            <w:r w:rsidRPr="72E41CF8">
              <w:rPr>
                <w:rFonts w:ascii="Calibri" w:eastAsia="Times New Roman" w:hAnsi="Calibri" w:cs="Times New Roman"/>
                <w:i/>
                <w:iCs/>
                <w:color w:val="000000"/>
              </w:rPr>
              <w:t>Error Variance</w:t>
            </w:r>
            <w:commentRangeEnd w:id="46"/>
            <w:r w:rsidR="00B264D5">
              <w:rPr>
                <w:rStyle w:val="CommentReference"/>
              </w:rPr>
              <w:commentReference w:id="46"/>
            </w:r>
          </w:p>
        </w:tc>
        <w:tc>
          <w:tcPr>
            <w:tcW w:w="1420" w:type="dxa"/>
            <w:tcBorders>
              <w:top w:val="nil"/>
              <w:left w:val="nil"/>
              <w:bottom w:val="single" w:sz="4" w:space="0" w:color="auto"/>
              <w:right w:val="single" w:sz="4" w:space="0" w:color="auto"/>
            </w:tcBorders>
            <w:shd w:val="clear" w:color="auto" w:fill="F2F2F2" w:themeFill="background1" w:themeFillShade="F2"/>
            <w:noWrap/>
            <w:vAlign w:val="bottom"/>
            <w:hideMark/>
            <w:tcPrChange w:id="48" w:author="Elizabeth Hiroyasu" w:date="2018-02-13T15:22:00Z">
              <w:tcPr>
                <w:tcW w:w="1420" w:type="dxa"/>
                <w:tcBorders>
                  <w:top w:val="nil"/>
                  <w:left w:val="nil"/>
                  <w:bottom w:val="single" w:sz="4" w:space="0" w:color="auto"/>
                  <w:right w:val="single" w:sz="4" w:space="0" w:color="auto"/>
                </w:tcBorders>
                <w:shd w:val="clear" w:color="000000" w:fill="F2F2F2"/>
                <w:noWrap/>
                <w:hideMark/>
              </w:tcPr>
            </w:tcPrChange>
          </w:tcPr>
          <w:p w14:paraId="0BC0EBC6" w14:textId="77777777" w:rsidR="00C66AF7" w:rsidRPr="00C66AF7" w:rsidRDefault="00C66AF7" w:rsidP="00C66AF7">
            <w:pPr>
              <w:spacing w:after="0" w:line="240" w:lineRule="auto"/>
              <w:jc w:val="right"/>
              <w:rPr>
                <w:rFonts w:ascii="Calibri" w:eastAsia="Times New Roman" w:hAnsi="Calibri" w:cs="Times New Roman"/>
                <w:color w:val="000000"/>
              </w:rPr>
            </w:pPr>
            <w:r w:rsidRPr="00C66AF7">
              <w:rPr>
                <w:rFonts w:ascii="Calibri" w:eastAsia="Times New Roman" w:hAnsi="Calibri" w:cs="Times New Roman"/>
                <w:color w:val="000000"/>
              </w:rPr>
              <w:t>0.80658361</w:t>
            </w:r>
          </w:p>
        </w:tc>
        <w:tc>
          <w:tcPr>
            <w:tcW w:w="1420" w:type="dxa"/>
            <w:tcBorders>
              <w:top w:val="nil"/>
              <w:left w:val="nil"/>
              <w:bottom w:val="single" w:sz="4" w:space="0" w:color="auto"/>
              <w:right w:val="single" w:sz="4" w:space="0" w:color="auto"/>
            </w:tcBorders>
            <w:shd w:val="clear" w:color="auto" w:fill="F2F2F2" w:themeFill="background1" w:themeFillShade="F2"/>
            <w:noWrap/>
            <w:vAlign w:val="bottom"/>
            <w:hideMark/>
            <w:tcPrChange w:id="49" w:author="Elizabeth Hiroyasu" w:date="2018-02-13T15:22:00Z">
              <w:tcPr>
                <w:tcW w:w="1420" w:type="dxa"/>
                <w:tcBorders>
                  <w:top w:val="nil"/>
                  <w:left w:val="nil"/>
                  <w:bottom w:val="single" w:sz="4" w:space="0" w:color="auto"/>
                  <w:right w:val="single" w:sz="4" w:space="0" w:color="auto"/>
                </w:tcBorders>
                <w:shd w:val="clear" w:color="000000" w:fill="F2F2F2"/>
                <w:noWrap/>
                <w:hideMark/>
              </w:tcPr>
            </w:tcPrChange>
          </w:tcPr>
          <w:p w14:paraId="0321CF91" w14:textId="77777777" w:rsidR="00C66AF7" w:rsidRPr="00C66AF7" w:rsidRDefault="00C66AF7" w:rsidP="00C66AF7">
            <w:pPr>
              <w:spacing w:after="0" w:line="240" w:lineRule="auto"/>
              <w:jc w:val="right"/>
              <w:rPr>
                <w:rFonts w:ascii="Calibri" w:eastAsia="Times New Roman" w:hAnsi="Calibri" w:cs="Times New Roman"/>
                <w:color w:val="000000"/>
              </w:rPr>
            </w:pPr>
            <w:r w:rsidRPr="00C66AF7">
              <w:rPr>
                <w:rFonts w:ascii="Calibri" w:eastAsia="Times New Roman" w:hAnsi="Calibri" w:cs="Times New Roman"/>
                <w:color w:val="000000"/>
              </w:rPr>
              <w:t>0.62615569</w:t>
            </w:r>
          </w:p>
        </w:tc>
        <w:tc>
          <w:tcPr>
            <w:tcW w:w="1420" w:type="dxa"/>
            <w:tcBorders>
              <w:top w:val="nil"/>
              <w:left w:val="nil"/>
              <w:bottom w:val="single" w:sz="4" w:space="0" w:color="auto"/>
              <w:right w:val="single" w:sz="8" w:space="0" w:color="auto"/>
            </w:tcBorders>
            <w:shd w:val="clear" w:color="auto" w:fill="F2F2F2" w:themeFill="background1" w:themeFillShade="F2"/>
            <w:noWrap/>
            <w:vAlign w:val="bottom"/>
            <w:hideMark/>
            <w:tcPrChange w:id="50" w:author="Elizabeth Hiroyasu" w:date="2018-02-13T15:22:00Z">
              <w:tcPr>
                <w:tcW w:w="1420" w:type="dxa"/>
                <w:tcBorders>
                  <w:top w:val="nil"/>
                  <w:left w:val="nil"/>
                  <w:bottom w:val="single" w:sz="4" w:space="0" w:color="auto"/>
                  <w:right w:val="single" w:sz="8" w:space="0" w:color="auto"/>
                </w:tcBorders>
                <w:shd w:val="clear" w:color="000000" w:fill="F2F2F2"/>
                <w:noWrap/>
                <w:hideMark/>
              </w:tcPr>
            </w:tcPrChange>
          </w:tcPr>
          <w:p w14:paraId="4324AFD6" w14:textId="77777777" w:rsidR="00C66AF7" w:rsidRPr="00C66AF7" w:rsidRDefault="00C66AF7" w:rsidP="00C66AF7">
            <w:pPr>
              <w:spacing w:after="0" w:line="240" w:lineRule="auto"/>
              <w:jc w:val="right"/>
              <w:rPr>
                <w:rFonts w:ascii="Calibri" w:eastAsia="Times New Roman" w:hAnsi="Calibri" w:cs="Times New Roman"/>
                <w:color w:val="000000"/>
              </w:rPr>
            </w:pPr>
            <w:r w:rsidRPr="00C66AF7">
              <w:rPr>
                <w:rFonts w:ascii="Calibri" w:eastAsia="Times New Roman" w:hAnsi="Calibri" w:cs="Times New Roman"/>
                <w:color w:val="000000"/>
              </w:rPr>
              <w:t>1.354896</w:t>
            </w:r>
          </w:p>
        </w:tc>
      </w:tr>
      <w:tr w:rsidR="00C66AF7" w:rsidRPr="00C66AF7" w14:paraId="235BE398" w14:textId="77777777" w:rsidTr="72E41CF8">
        <w:trPr>
          <w:trHeight w:val="315"/>
        </w:trPr>
        <w:tc>
          <w:tcPr>
            <w:tcW w:w="960" w:type="dxa"/>
            <w:vMerge/>
            <w:tcBorders>
              <w:top w:val="single" w:sz="8" w:space="0" w:color="auto"/>
              <w:left w:val="single" w:sz="8" w:space="0" w:color="auto"/>
              <w:bottom w:val="single" w:sz="8" w:space="0" w:color="000000"/>
              <w:right w:val="single" w:sz="4" w:space="0" w:color="auto"/>
            </w:tcBorders>
            <w:vAlign w:val="center"/>
            <w:hideMark/>
            <w:tcPrChange w:id="51" w:author="Elizabeth Hiroyasu" w:date="2018-02-13T15:22:00Z">
              <w:tcPr>
                <w:tcW w:w="0" w:type="auto"/>
                <w:vMerge/>
                <w:hideMark/>
              </w:tcPr>
            </w:tcPrChange>
          </w:tcPr>
          <w:p w14:paraId="05930912" w14:textId="77777777" w:rsidR="00C66AF7" w:rsidRPr="00C66AF7" w:rsidRDefault="00C66AF7" w:rsidP="00C66AF7">
            <w:pPr>
              <w:spacing w:after="0" w:line="240" w:lineRule="auto"/>
              <w:rPr>
                <w:rFonts w:ascii="Calibri" w:eastAsia="Times New Roman" w:hAnsi="Calibri" w:cs="Times New Roman"/>
                <w:color w:val="000000"/>
              </w:rPr>
            </w:pPr>
          </w:p>
        </w:tc>
        <w:tc>
          <w:tcPr>
            <w:tcW w:w="1900" w:type="dxa"/>
            <w:tcBorders>
              <w:top w:val="nil"/>
              <w:left w:val="nil"/>
              <w:bottom w:val="single" w:sz="8" w:space="0" w:color="auto"/>
              <w:right w:val="single" w:sz="8" w:space="0" w:color="auto"/>
            </w:tcBorders>
            <w:shd w:val="clear" w:color="auto" w:fill="F2F2F2" w:themeFill="background1" w:themeFillShade="F2"/>
            <w:vAlign w:val="center"/>
            <w:hideMark/>
            <w:tcPrChange w:id="52" w:author="Elizabeth Hiroyasu" w:date="2018-02-13T15:22:00Z">
              <w:tcPr>
                <w:tcW w:w="1900" w:type="dxa"/>
                <w:tcBorders>
                  <w:top w:val="nil"/>
                  <w:left w:val="nil"/>
                  <w:bottom w:val="single" w:sz="8" w:space="0" w:color="auto"/>
                  <w:right w:val="single" w:sz="8" w:space="0" w:color="auto"/>
                </w:tcBorders>
                <w:shd w:val="clear" w:color="000000" w:fill="F2F2F2"/>
                <w:hideMark/>
              </w:tcPr>
            </w:tcPrChange>
          </w:tcPr>
          <w:p w14:paraId="74CFB966" w14:textId="77777777" w:rsidR="00C66AF7" w:rsidRPr="00C66AF7" w:rsidRDefault="00C66AF7" w:rsidP="72E41CF8">
            <w:pPr>
              <w:spacing w:after="0" w:line="240" w:lineRule="auto"/>
              <w:jc w:val="center"/>
              <w:rPr>
                <w:rFonts w:ascii="Calibri" w:eastAsia="Times New Roman" w:hAnsi="Calibri" w:cs="Times New Roman"/>
                <w:i/>
                <w:iCs/>
                <w:color w:val="000000"/>
                <w:rPrChange w:id="53" w:author="Elizabeth Hiroyasu" w:date="2018-02-13T15:22:00Z">
                  <w:rPr/>
                </w:rPrChange>
              </w:rPr>
            </w:pPr>
            <w:r w:rsidRPr="72E41CF8">
              <w:rPr>
                <w:rFonts w:ascii="Calibri" w:eastAsia="Times New Roman" w:hAnsi="Calibri" w:cs="Times New Roman"/>
                <w:i/>
                <w:iCs/>
                <w:color w:val="000000"/>
              </w:rPr>
              <w:t>P-Value</w:t>
            </w:r>
          </w:p>
        </w:tc>
        <w:tc>
          <w:tcPr>
            <w:tcW w:w="1420" w:type="dxa"/>
            <w:tcBorders>
              <w:top w:val="nil"/>
              <w:left w:val="nil"/>
              <w:bottom w:val="single" w:sz="8" w:space="0" w:color="auto"/>
              <w:right w:val="single" w:sz="4" w:space="0" w:color="auto"/>
            </w:tcBorders>
            <w:shd w:val="clear" w:color="auto" w:fill="F2F2F2" w:themeFill="background1" w:themeFillShade="F2"/>
            <w:noWrap/>
            <w:vAlign w:val="bottom"/>
            <w:hideMark/>
            <w:tcPrChange w:id="54" w:author="Elizabeth Hiroyasu" w:date="2018-02-13T15:22:00Z">
              <w:tcPr>
                <w:tcW w:w="1420" w:type="dxa"/>
                <w:tcBorders>
                  <w:top w:val="nil"/>
                  <w:left w:val="nil"/>
                  <w:bottom w:val="single" w:sz="8" w:space="0" w:color="auto"/>
                  <w:right w:val="single" w:sz="4" w:space="0" w:color="auto"/>
                </w:tcBorders>
                <w:shd w:val="clear" w:color="000000" w:fill="F2F2F2"/>
                <w:noWrap/>
                <w:hideMark/>
              </w:tcPr>
            </w:tcPrChange>
          </w:tcPr>
          <w:p w14:paraId="6008714B" w14:textId="77777777" w:rsidR="00C66AF7" w:rsidRPr="00C66AF7" w:rsidRDefault="00C66AF7" w:rsidP="00C66AF7">
            <w:pPr>
              <w:spacing w:after="0" w:line="240" w:lineRule="auto"/>
              <w:jc w:val="right"/>
              <w:rPr>
                <w:rFonts w:ascii="Calibri" w:eastAsia="Times New Roman" w:hAnsi="Calibri" w:cs="Times New Roman"/>
                <w:color w:val="000000"/>
              </w:rPr>
            </w:pPr>
            <w:r w:rsidRPr="00C66AF7">
              <w:rPr>
                <w:rFonts w:ascii="Calibri" w:eastAsia="Times New Roman" w:hAnsi="Calibri" w:cs="Times New Roman"/>
                <w:color w:val="000000"/>
              </w:rPr>
              <w:t>&lt;0.0001</w:t>
            </w:r>
          </w:p>
        </w:tc>
        <w:tc>
          <w:tcPr>
            <w:tcW w:w="1420" w:type="dxa"/>
            <w:tcBorders>
              <w:top w:val="nil"/>
              <w:left w:val="nil"/>
              <w:bottom w:val="single" w:sz="8" w:space="0" w:color="auto"/>
              <w:right w:val="single" w:sz="4" w:space="0" w:color="auto"/>
            </w:tcBorders>
            <w:shd w:val="clear" w:color="auto" w:fill="F2F2F2" w:themeFill="background1" w:themeFillShade="F2"/>
            <w:noWrap/>
            <w:vAlign w:val="bottom"/>
            <w:hideMark/>
            <w:tcPrChange w:id="55" w:author="Elizabeth Hiroyasu" w:date="2018-02-13T15:22:00Z">
              <w:tcPr>
                <w:tcW w:w="1420" w:type="dxa"/>
                <w:tcBorders>
                  <w:top w:val="nil"/>
                  <w:left w:val="nil"/>
                  <w:bottom w:val="single" w:sz="8" w:space="0" w:color="auto"/>
                  <w:right w:val="single" w:sz="4" w:space="0" w:color="auto"/>
                </w:tcBorders>
                <w:shd w:val="clear" w:color="000000" w:fill="F2F2F2"/>
                <w:noWrap/>
                <w:hideMark/>
              </w:tcPr>
            </w:tcPrChange>
          </w:tcPr>
          <w:p w14:paraId="3EEF322C" w14:textId="77777777" w:rsidR="00C66AF7" w:rsidRPr="00C66AF7" w:rsidRDefault="00C66AF7" w:rsidP="00C66AF7">
            <w:pPr>
              <w:spacing w:after="0" w:line="240" w:lineRule="auto"/>
              <w:jc w:val="right"/>
              <w:rPr>
                <w:rFonts w:ascii="Calibri" w:eastAsia="Times New Roman" w:hAnsi="Calibri" w:cs="Times New Roman"/>
                <w:color w:val="000000"/>
              </w:rPr>
            </w:pPr>
            <w:r w:rsidRPr="00C66AF7">
              <w:rPr>
                <w:rFonts w:ascii="Calibri" w:eastAsia="Times New Roman" w:hAnsi="Calibri" w:cs="Times New Roman"/>
                <w:color w:val="000000"/>
              </w:rPr>
              <w:t>&lt;0.0001</w:t>
            </w:r>
          </w:p>
        </w:tc>
        <w:tc>
          <w:tcPr>
            <w:tcW w:w="1420" w:type="dxa"/>
            <w:tcBorders>
              <w:top w:val="nil"/>
              <w:left w:val="nil"/>
              <w:bottom w:val="single" w:sz="8" w:space="0" w:color="auto"/>
              <w:right w:val="single" w:sz="8" w:space="0" w:color="auto"/>
            </w:tcBorders>
            <w:shd w:val="clear" w:color="auto" w:fill="F2F2F2" w:themeFill="background1" w:themeFillShade="F2"/>
            <w:noWrap/>
            <w:vAlign w:val="bottom"/>
            <w:hideMark/>
            <w:tcPrChange w:id="56" w:author="Elizabeth Hiroyasu" w:date="2018-02-13T15:22:00Z">
              <w:tcPr>
                <w:tcW w:w="1420" w:type="dxa"/>
                <w:tcBorders>
                  <w:top w:val="nil"/>
                  <w:left w:val="nil"/>
                  <w:bottom w:val="single" w:sz="8" w:space="0" w:color="auto"/>
                  <w:right w:val="single" w:sz="8" w:space="0" w:color="auto"/>
                </w:tcBorders>
                <w:shd w:val="clear" w:color="000000" w:fill="F2F2F2"/>
                <w:noWrap/>
                <w:hideMark/>
              </w:tcPr>
            </w:tcPrChange>
          </w:tcPr>
          <w:p w14:paraId="79649959" w14:textId="77777777" w:rsidR="00C66AF7" w:rsidRPr="00C66AF7" w:rsidRDefault="00C66AF7" w:rsidP="00C66AF7">
            <w:pPr>
              <w:spacing w:after="0" w:line="240" w:lineRule="auto"/>
              <w:jc w:val="right"/>
              <w:rPr>
                <w:rFonts w:ascii="Calibri" w:eastAsia="Times New Roman" w:hAnsi="Calibri" w:cs="Times New Roman"/>
                <w:color w:val="000000"/>
              </w:rPr>
            </w:pPr>
            <w:r w:rsidRPr="00C66AF7">
              <w:rPr>
                <w:rFonts w:ascii="Calibri" w:eastAsia="Times New Roman" w:hAnsi="Calibri" w:cs="Times New Roman"/>
                <w:color w:val="000000"/>
              </w:rPr>
              <w:t>&lt;0.0001</w:t>
            </w:r>
          </w:p>
        </w:tc>
      </w:tr>
    </w:tbl>
    <w:p w14:paraId="1737063A" w14:textId="77777777" w:rsidR="00C66AF7" w:rsidRDefault="00C66AF7"/>
    <w:p w14:paraId="34F6A7E7" w14:textId="77777777" w:rsidR="00C66AF7" w:rsidRDefault="00C66AF7"/>
    <w:p w14:paraId="759411AC" w14:textId="77777777" w:rsidR="00FD0242" w:rsidRPr="00FD0242" w:rsidRDefault="00FD0242">
      <w:pPr>
        <w:pStyle w:val="Caption"/>
        <w:keepNext/>
        <w:rPr>
          <w:i w:val="0"/>
          <w:iCs w:val="0"/>
          <w:rPrChange w:id="57" w:author="Elizabeth Hiroyasu" w:date="2018-02-13T15:22:00Z">
            <w:rPr/>
          </w:rPrChange>
        </w:rPr>
      </w:pPr>
      <w:r>
        <w:t xml:space="preserve">Table </w:t>
      </w:r>
      <w:r w:rsidR="00B264D5" w:rsidRPr="72E41CF8">
        <w:fldChar w:fldCharType="begin"/>
      </w:r>
      <w:r w:rsidR="00B264D5">
        <w:instrText xml:space="preserve"> SEQ Table \* ARABIC </w:instrText>
      </w:r>
      <w:r w:rsidR="00B264D5" w:rsidRPr="72E41CF8">
        <w:fldChar w:fldCharType="separate"/>
      </w:r>
      <w:r w:rsidR="00C66AF7">
        <w:rPr>
          <w:noProof/>
        </w:rPr>
        <w:t>2</w:t>
      </w:r>
      <w:r w:rsidR="00B264D5" w:rsidRPr="72E41CF8">
        <w:rPr>
          <w:rPrChange w:id="58" w:author="Elizabeth Hiroyasu" w:date="2018-02-13T15:22:00Z">
            <w:rPr>
              <w:noProof/>
            </w:rPr>
          </w:rPrChange>
        </w:rPr>
        <w:fldChar w:fldCharType="end"/>
      </w:r>
      <w:r>
        <w:t xml:space="preserve">.  </w:t>
      </w:r>
      <w:r w:rsidRPr="000F5263">
        <w:rPr>
          <w:b/>
          <w:bCs/>
          <w:i w:val="0"/>
          <w:iCs w:val="0"/>
        </w:rPr>
        <w:t xml:space="preserve">Summary of Model Parameters.  </w:t>
      </w:r>
      <w:r w:rsidRPr="000F5263">
        <w:rPr>
          <w:i w:val="0"/>
          <w:iCs w:val="0"/>
        </w:rPr>
        <w:t>Linear regression model was fit for average population counts per lake within Yosemite National Park (</w:t>
      </w:r>
      <w:commentRangeStart w:id="59"/>
      <w:r w:rsidRPr="000F5263">
        <w:rPr>
          <w:i w:val="0"/>
          <w:iCs w:val="0"/>
        </w:rPr>
        <w:t>log abundance / surveyed lakes per year</w:t>
      </w:r>
      <w:commentRangeEnd w:id="59"/>
      <w:r w:rsidR="00D33B81">
        <w:rPr>
          <w:rStyle w:val="CommentReference"/>
          <w:i w:val="0"/>
          <w:iCs w:val="0"/>
          <w:color w:val="auto"/>
        </w:rPr>
        <w:commentReference w:id="59"/>
      </w:r>
      <w:r w:rsidRPr="000F5263">
        <w:rPr>
          <w:i w:val="0"/>
          <w:iCs w:val="0"/>
        </w:rPr>
        <w:t xml:space="preserve">).  The model predicts positive linear growth for all </w:t>
      </w:r>
      <w:r w:rsidR="009D1937" w:rsidRPr="000F5263">
        <w:rPr>
          <w:i w:val="0"/>
          <w:iCs w:val="0"/>
        </w:rPr>
        <w:t>life stages</w:t>
      </w:r>
      <w:r w:rsidRPr="000F5263">
        <w:rPr>
          <w:i w:val="0"/>
          <w:iCs w:val="0"/>
        </w:rPr>
        <w:t xml:space="preserve"> of the Sierra Yellow-legged frog.</w:t>
      </w:r>
      <w:r w:rsidR="000A4119" w:rsidRPr="72E41CF8">
        <w:rPr>
          <w:i w:val="0"/>
          <w:iCs w:val="0"/>
          <w:rPrChange w:id="60" w:author="Elizabeth Hiroyasu" w:date="2018-02-13T15:22:00Z">
            <w:rPr>
              <w:i w:val="0"/>
            </w:rPr>
          </w:rPrChange>
        </w:rPr>
        <w:t xml:space="preserve">  Multiple variations of the model </w:t>
      </w:r>
      <w:proofErr w:type="gramStart"/>
      <w:r w:rsidR="000A4119" w:rsidRPr="72E41CF8">
        <w:rPr>
          <w:i w:val="0"/>
          <w:iCs w:val="0"/>
          <w:rPrChange w:id="61" w:author="Elizabeth Hiroyasu" w:date="2018-02-13T15:22:00Z">
            <w:rPr>
              <w:i w:val="0"/>
            </w:rPr>
          </w:rPrChange>
        </w:rPr>
        <w:t>was developed</w:t>
      </w:r>
      <w:proofErr w:type="gramEnd"/>
      <w:r w:rsidR="000A4119" w:rsidRPr="72E41CF8">
        <w:rPr>
          <w:i w:val="0"/>
          <w:iCs w:val="0"/>
          <w:rPrChange w:id="62" w:author="Elizabeth Hiroyasu" w:date="2018-02-13T15:22:00Z">
            <w:rPr>
              <w:i w:val="0"/>
            </w:rPr>
          </w:rPrChange>
        </w:rPr>
        <w:t xml:space="preserve"> to capture different </w:t>
      </w:r>
      <w:r w:rsidR="009D1937" w:rsidRPr="72E41CF8">
        <w:rPr>
          <w:i w:val="0"/>
          <w:iCs w:val="0"/>
          <w:rPrChange w:id="63" w:author="Elizabeth Hiroyasu" w:date="2018-02-13T15:22:00Z">
            <w:rPr>
              <w:i w:val="0"/>
            </w:rPr>
          </w:rPrChange>
        </w:rPr>
        <w:t>categories</w:t>
      </w:r>
      <w:r w:rsidR="000A4119" w:rsidRPr="72E41CF8">
        <w:rPr>
          <w:i w:val="0"/>
          <w:iCs w:val="0"/>
          <w:rPrChange w:id="64" w:author="Elizabeth Hiroyasu" w:date="2018-02-13T15:22:00Z">
            <w:rPr>
              <w:i w:val="0"/>
            </w:rPr>
          </w:rPrChange>
        </w:rPr>
        <w:t xml:space="preserve"> of lakes found within Yosemite.  </w:t>
      </w:r>
      <w:proofErr w:type="gramStart"/>
      <w:r w:rsidR="000A4119" w:rsidRPr="72E41CF8">
        <w:rPr>
          <w:i w:val="0"/>
          <w:iCs w:val="0"/>
          <w:rPrChange w:id="65" w:author="Elizabeth Hiroyasu" w:date="2018-02-13T15:22:00Z">
            <w:rPr>
              <w:i w:val="0"/>
            </w:rPr>
          </w:rPrChange>
        </w:rPr>
        <w:t>SFL Lakes refer to lakes which were artificially stocked with trout but at the time of the survey period no longer contained trout (either by removal via gillnets, or due to the cessation of artificial stocking); SF Lakes are lakes which were artificially stocked and fish populations remain self-sustaining despite the cessation of stocking; and Fishless lakes are lakes which have never experienced artificial stocking.</w:t>
      </w:r>
      <w:proofErr w:type="gramEnd"/>
      <w:r w:rsidR="000A4119" w:rsidRPr="72E41CF8">
        <w:rPr>
          <w:i w:val="0"/>
          <w:iCs w:val="0"/>
          <w:rPrChange w:id="66" w:author="Elizabeth Hiroyasu" w:date="2018-02-13T15:22:00Z">
            <w:rPr>
              <w:i w:val="0"/>
            </w:rPr>
          </w:rPrChange>
        </w:rPr>
        <w:t xml:space="preserve"> </w:t>
      </w:r>
    </w:p>
    <w:tbl>
      <w:tblPr>
        <w:tblW w:w="7120" w:type="dxa"/>
        <w:tblLook w:val="04A0" w:firstRow="1" w:lastRow="0" w:firstColumn="1" w:lastColumn="0" w:noHBand="0" w:noVBand="1"/>
        <w:tblPrChange w:id="67" w:author="Elizabeth Hiroyasu" w:date="2018-02-13T15:22:00Z">
          <w:tblPr>
            <w:tblW w:w="7120" w:type="dxa"/>
            <w:tblLook w:val="04A0" w:firstRow="1" w:lastRow="0" w:firstColumn="1" w:lastColumn="0" w:noHBand="0" w:noVBand="1"/>
          </w:tblPr>
        </w:tblPrChange>
      </w:tblPr>
      <w:tblGrid>
        <w:gridCol w:w="960"/>
        <w:gridCol w:w="1900"/>
        <w:gridCol w:w="1420"/>
        <w:gridCol w:w="1420"/>
        <w:gridCol w:w="1420"/>
        <w:tblGridChange w:id="68">
          <w:tblGrid>
            <w:gridCol w:w="360"/>
            <w:gridCol w:w="360"/>
            <w:gridCol w:w="360"/>
            <w:gridCol w:w="360"/>
            <w:gridCol w:w="360"/>
          </w:tblGrid>
        </w:tblGridChange>
      </w:tblGrid>
      <w:tr w:rsidR="000A4119" w14:paraId="191898B7" w14:textId="77777777" w:rsidTr="72E41CF8">
        <w:trPr>
          <w:trHeight w:val="315"/>
        </w:trPr>
        <w:tc>
          <w:tcPr>
            <w:tcW w:w="960" w:type="dxa"/>
            <w:tcBorders>
              <w:top w:val="nil"/>
              <w:left w:val="nil"/>
              <w:bottom w:val="nil"/>
              <w:right w:val="nil"/>
            </w:tcBorders>
            <w:shd w:val="clear" w:color="auto" w:fill="auto"/>
            <w:noWrap/>
            <w:vAlign w:val="bottom"/>
            <w:hideMark/>
            <w:tcPrChange w:id="69" w:author="Elizabeth Hiroyasu" w:date="2018-02-13T15:22:00Z">
              <w:tcPr>
                <w:tcW w:w="960" w:type="dxa"/>
                <w:tcBorders>
                  <w:top w:val="nil"/>
                  <w:left w:val="nil"/>
                  <w:bottom w:val="nil"/>
                  <w:right w:val="nil"/>
                </w:tcBorders>
                <w:shd w:val="clear" w:color="auto" w:fill="auto"/>
                <w:noWrap/>
                <w:hideMark/>
              </w:tcPr>
            </w:tcPrChange>
          </w:tcPr>
          <w:p w14:paraId="4C76DBA2" w14:textId="77777777" w:rsidR="000A4119" w:rsidRDefault="000A4119"/>
        </w:tc>
        <w:tc>
          <w:tcPr>
            <w:tcW w:w="1900" w:type="dxa"/>
            <w:tcBorders>
              <w:top w:val="nil"/>
              <w:left w:val="nil"/>
              <w:bottom w:val="nil"/>
              <w:right w:val="single" w:sz="4" w:space="0" w:color="auto"/>
            </w:tcBorders>
            <w:shd w:val="clear" w:color="auto" w:fill="auto"/>
            <w:noWrap/>
            <w:vAlign w:val="bottom"/>
            <w:hideMark/>
            <w:tcPrChange w:id="70" w:author="Elizabeth Hiroyasu" w:date="2018-02-13T15:22:00Z">
              <w:tcPr>
                <w:tcW w:w="1900" w:type="dxa"/>
                <w:tcBorders>
                  <w:top w:val="nil"/>
                  <w:left w:val="nil"/>
                  <w:bottom w:val="nil"/>
                  <w:right w:val="single" w:sz="4" w:space="0" w:color="auto"/>
                </w:tcBorders>
                <w:shd w:val="clear" w:color="auto" w:fill="auto"/>
                <w:noWrap/>
                <w:hideMark/>
              </w:tcPr>
            </w:tcPrChange>
          </w:tcPr>
          <w:p w14:paraId="06D4C247" w14:textId="77777777" w:rsidR="000A4119" w:rsidRDefault="000A4119">
            <w:pPr>
              <w:rPr>
                <w:rFonts w:ascii="Calibri" w:hAnsi="Calibri"/>
                <w:color w:val="000000"/>
              </w:rPr>
            </w:pPr>
            <w:r>
              <w:rPr>
                <w:rFonts w:ascii="Calibri" w:hAnsi="Calibri"/>
                <w:color w:val="000000"/>
              </w:rPr>
              <w:t> </w:t>
            </w:r>
          </w:p>
        </w:tc>
        <w:tc>
          <w:tcPr>
            <w:tcW w:w="1420" w:type="dxa"/>
            <w:tcBorders>
              <w:top w:val="single" w:sz="4" w:space="0" w:color="auto"/>
              <w:left w:val="nil"/>
              <w:bottom w:val="nil"/>
              <w:right w:val="single" w:sz="4" w:space="0" w:color="auto"/>
            </w:tcBorders>
            <w:shd w:val="clear" w:color="auto" w:fill="auto"/>
            <w:noWrap/>
            <w:vAlign w:val="center"/>
            <w:hideMark/>
            <w:tcPrChange w:id="71" w:author="Elizabeth Hiroyasu" w:date="2018-02-13T15:22:00Z">
              <w:tcPr>
                <w:tcW w:w="1420" w:type="dxa"/>
                <w:tcBorders>
                  <w:top w:val="single" w:sz="4" w:space="0" w:color="auto"/>
                  <w:left w:val="nil"/>
                  <w:bottom w:val="nil"/>
                  <w:right w:val="single" w:sz="4" w:space="0" w:color="auto"/>
                </w:tcBorders>
                <w:shd w:val="clear" w:color="auto" w:fill="auto"/>
                <w:noWrap/>
                <w:hideMark/>
              </w:tcPr>
            </w:tcPrChange>
          </w:tcPr>
          <w:p w14:paraId="2B2DCAE7" w14:textId="77777777" w:rsidR="000A4119" w:rsidRDefault="000A4119" w:rsidP="72E41CF8">
            <w:pPr>
              <w:jc w:val="center"/>
              <w:rPr>
                <w:rFonts w:ascii="Calibri" w:hAnsi="Calibri"/>
                <w:b/>
                <w:bCs/>
                <w:i/>
                <w:iCs/>
                <w:color w:val="000000"/>
                <w:rPrChange w:id="72" w:author="Elizabeth Hiroyasu" w:date="2018-02-13T15:22:00Z">
                  <w:rPr/>
                </w:rPrChange>
              </w:rPr>
            </w:pPr>
            <w:r w:rsidRPr="72E41CF8">
              <w:rPr>
                <w:rFonts w:ascii="Calibri" w:hAnsi="Calibri"/>
                <w:b/>
                <w:bCs/>
                <w:i/>
                <w:iCs/>
                <w:color w:val="000000"/>
              </w:rPr>
              <w:t>Adult</w:t>
            </w:r>
          </w:p>
        </w:tc>
        <w:tc>
          <w:tcPr>
            <w:tcW w:w="1420" w:type="dxa"/>
            <w:tcBorders>
              <w:top w:val="single" w:sz="4" w:space="0" w:color="auto"/>
              <w:left w:val="nil"/>
              <w:bottom w:val="nil"/>
              <w:right w:val="single" w:sz="4" w:space="0" w:color="auto"/>
            </w:tcBorders>
            <w:shd w:val="clear" w:color="auto" w:fill="auto"/>
            <w:noWrap/>
            <w:vAlign w:val="center"/>
            <w:hideMark/>
            <w:tcPrChange w:id="73" w:author="Elizabeth Hiroyasu" w:date="2018-02-13T15:22:00Z">
              <w:tcPr>
                <w:tcW w:w="1420" w:type="dxa"/>
                <w:tcBorders>
                  <w:top w:val="single" w:sz="4" w:space="0" w:color="auto"/>
                  <w:left w:val="nil"/>
                  <w:bottom w:val="nil"/>
                  <w:right w:val="single" w:sz="4" w:space="0" w:color="auto"/>
                </w:tcBorders>
                <w:shd w:val="clear" w:color="auto" w:fill="auto"/>
                <w:noWrap/>
                <w:hideMark/>
              </w:tcPr>
            </w:tcPrChange>
          </w:tcPr>
          <w:p w14:paraId="16CDC0BC" w14:textId="77777777" w:rsidR="000A4119" w:rsidRDefault="000A4119" w:rsidP="72E41CF8">
            <w:pPr>
              <w:jc w:val="center"/>
              <w:rPr>
                <w:rFonts w:ascii="Calibri" w:hAnsi="Calibri"/>
                <w:b/>
                <w:bCs/>
                <w:i/>
                <w:iCs/>
                <w:color w:val="000000"/>
                <w:rPrChange w:id="74" w:author="Elizabeth Hiroyasu" w:date="2018-02-13T15:22:00Z">
                  <w:rPr/>
                </w:rPrChange>
              </w:rPr>
            </w:pPr>
            <w:proofErr w:type="spellStart"/>
            <w:r w:rsidRPr="72E41CF8">
              <w:rPr>
                <w:rFonts w:ascii="Calibri" w:hAnsi="Calibri"/>
                <w:b/>
                <w:bCs/>
                <w:i/>
                <w:iCs/>
                <w:color w:val="000000"/>
              </w:rPr>
              <w:t>Subadult</w:t>
            </w:r>
            <w:proofErr w:type="spellEnd"/>
          </w:p>
        </w:tc>
        <w:tc>
          <w:tcPr>
            <w:tcW w:w="1420" w:type="dxa"/>
            <w:tcBorders>
              <w:top w:val="single" w:sz="4" w:space="0" w:color="auto"/>
              <w:left w:val="nil"/>
              <w:bottom w:val="nil"/>
              <w:right w:val="single" w:sz="4" w:space="0" w:color="auto"/>
            </w:tcBorders>
            <w:shd w:val="clear" w:color="auto" w:fill="auto"/>
            <w:noWrap/>
            <w:vAlign w:val="center"/>
            <w:hideMark/>
            <w:tcPrChange w:id="75" w:author="Elizabeth Hiroyasu" w:date="2018-02-13T15:22:00Z">
              <w:tcPr>
                <w:tcW w:w="1420" w:type="dxa"/>
                <w:tcBorders>
                  <w:top w:val="single" w:sz="4" w:space="0" w:color="auto"/>
                  <w:left w:val="nil"/>
                  <w:bottom w:val="nil"/>
                  <w:right w:val="single" w:sz="4" w:space="0" w:color="auto"/>
                </w:tcBorders>
                <w:shd w:val="clear" w:color="auto" w:fill="auto"/>
                <w:noWrap/>
                <w:hideMark/>
              </w:tcPr>
            </w:tcPrChange>
          </w:tcPr>
          <w:p w14:paraId="6E67A457" w14:textId="77777777" w:rsidR="000A4119" w:rsidRDefault="000A4119" w:rsidP="72E41CF8">
            <w:pPr>
              <w:jc w:val="center"/>
              <w:rPr>
                <w:rFonts w:ascii="Calibri" w:hAnsi="Calibri"/>
                <w:b/>
                <w:bCs/>
                <w:i/>
                <w:iCs/>
                <w:color w:val="000000"/>
                <w:rPrChange w:id="76" w:author="Elizabeth Hiroyasu" w:date="2018-02-13T15:22:00Z">
                  <w:rPr/>
                </w:rPrChange>
              </w:rPr>
            </w:pPr>
            <w:r w:rsidRPr="72E41CF8">
              <w:rPr>
                <w:rFonts w:ascii="Calibri" w:hAnsi="Calibri"/>
                <w:b/>
                <w:bCs/>
                <w:i/>
                <w:iCs/>
                <w:color w:val="000000"/>
              </w:rPr>
              <w:t>Tadpole</w:t>
            </w:r>
          </w:p>
        </w:tc>
      </w:tr>
      <w:tr w:rsidR="000A4119" w14:paraId="26E0D9DE" w14:textId="77777777" w:rsidTr="72E41CF8">
        <w:trPr>
          <w:trHeight w:val="660"/>
        </w:trPr>
        <w:tc>
          <w:tcPr>
            <w:tcW w:w="960" w:type="dxa"/>
            <w:vMerge w:val="restart"/>
            <w:tcBorders>
              <w:top w:val="single" w:sz="8" w:space="0" w:color="auto"/>
              <w:left w:val="single" w:sz="8" w:space="0" w:color="auto"/>
              <w:bottom w:val="single" w:sz="8" w:space="0" w:color="000000" w:themeColor="text1"/>
              <w:right w:val="single" w:sz="4" w:space="0" w:color="auto"/>
            </w:tcBorders>
            <w:shd w:val="clear" w:color="auto" w:fill="F2F2F2" w:themeFill="background1" w:themeFillShade="F2"/>
            <w:textDirection w:val="btLr"/>
            <w:vAlign w:val="center"/>
            <w:hideMark/>
            <w:tcPrChange w:id="77" w:author="Elizabeth Hiroyasu" w:date="2018-02-13T15:22:00Z">
              <w:tcPr>
                <w:tcW w:w="960" w:type="dxa"/>
                <w:vMerge w:val="restart"/>
                <w:tcBorders>
                  <w:top w:val="single" w:sz="8" w:space="0" w:color="auto"/>
                  <w:left w:val="single" w:sz="8" w:space="0" w:color="auto"/>
                  <w:bottom w:val="single" w:sz="8" w:space="0" w:color="000000"/>
                  <w:right w:val="single" w:sz="4" w:space="0" w:color="auto"/>
                </w:tcBorders>
                <w:shd w:val="clear" w:color="000000" w:fill="F2F2F2"/>
                <w:textDirection w:val="btLr"/>
                <w:hideMark/>
              </w:tcPr>
            </w:tcPrChange>
          </w:tcPr>
          <w:p w14:paraId="5FA768BD" w14:textId="77777777" w:rsidR="000A4119" w:rsidRDefault="000A4119">
            <w:pPr>
              <w:jc w:val="center"/>
              <w:rPr>
                <w:rFonts w:ascii="Calibri" w:hAnsi="Calibri"/>
                <w:color w:val="000000"/>
              </w:rPr>
            </w:pPr>
            <w:r>
              <w:rPr>
                <w:rFonts w:ascii="Calibri" w:hAnsi="Calibri"/>
                <w:color w:val="000000"/>
              </w:rPr>
              <w:t>All Lakes, At Least 5 Years of Data Per Lake</w:t>
            </w:r>
          </w:p>
        </w:tc>
        <w:tc>
          <w:tcPr>
            <w:tcW w:w="1900" w:type="dxa"/>
            <w:tcBorders>
              <w:top w:val="single" w:sz="8" w:space="0" w:color="auto"/>
              <w:left w:val="nil"/>
              <w:bottom w:val="single" w:sz="4" w:space="0" w:color="auto"/>
              <w:right w:val="single" w:sz="8" w:space="0" w:color="auto"/>
            </w:tcBorders>
            <w:shd w:val="clear" w:color="auto" w:fill="F2F2F2" w:themeFill="background1" w:themeFillShade="F2"/>
            <w:vAlign w:val="center"/>
            <w:hideMark/>
            <w:tcPrChange w:id="78" w:author="Elizabeth Hiroyasu" w:date="2018-02-13T15:22:00Z">
              <w:tcPr>
                <w:tcW w:w="1900" w:type="dxa"/>
                <w:tcBorders>
                  <w:top w:val="single" w:sz="8" w:space="0" w:color="auto"/>
                  <w:left w:val="nil"/>
                  <w:bottom w:val="single" w:sz="4" w:space="0" w:color="auto"/>
                  <w:right w:val="single" w:sz="8" w:space="0" w:color="auto"/>
                </w:tcBorders>
                <w:shd w:val="clear" w:color="000000" w:fill="F2F2F2"/>
                <w:hideMark/>
              </w:tcPr>
            </w:tcPrChange>
          </w:tcPr>
          <w:p w14:paraId="346A06B5" w14:textId="77777777" w:rsidR="000A4119" w:rsidRDefault="000A4119" w:rsidP="72E41CF8">
            <w:pPr>
              <w:jc w:val="center"/>
              <w:rPr>
                <w:rFonts w:ascii="Calibri" w:hAnsi="Calibri"/>
                <w:i/>
                <w:iCs/>
                <w:color w:val="000000"/>
                <w:rPrChange w:id="79" w:author="Elizabeth Hiroyasu" w:date="2018-02-13T15:22:00Z">
                  <w:rPr/>
                </w:rPrChange>
              </w:rPr>
            </w:pPr>
            <w:r w:rsidRPr="72E41CF8">
              <w:rPr>
                <w:rFonts w:ascii="Calibri" w:hAnsi="Calibri"/>
                <w:i/>
                <w:iCs/>
                <w:color w:val="000000"/>
              </w:rPr>
              <w:t>Log Growth Rates</w:t>
            </w:r>
          </w:p>
        </w:tc>
        <w:tc>
          <w:tcPr>
            <w:tcW w:w="1420" w:type="dxa"/>
            <w:tcBorders>
              <w:top w:val="single" w:sz="8" w:space="0" w:color="auto"/>
              <w:left w:val="nil"/>
              <w:bottom w:val="single" w:sz="4" w:space="0" w:color="auto"/>
              <w:right w:val="single" w:sz="4" w:space="0" w:color="auto"/>
            </w:tcBorders>
            <w:shd w:val="clear" w:color="auto" w:fill="F2F2F2" w:themeFill="background1" w:themeFillShade="F2"/>
            <w:noWrap/>
            <w:vAlign w:val="center"/>
            <w:hideMark/>
            <w:tcPrChange w:id="80" w:author="Elizabeth Hiroyasu" w:date="2018-02-13T15:22:00Z">
              <w:tcPr>
                <w:tcW w:w="1420" w:type="dxa"/>
                <w:tcBorders>
                  <w:top w:val="single" w:sz="8" w:space="0" w:color="auto"/>
                  <w:left w:val="nil"/>
                  <w:bottom w:val="single" w:sz="4" w:space="0" w:color="auto"/>
                  <w:right w:val="single" w:sz="4" w:space="0" w:color="auto"/>
                </w:tcBorders>
                <w:shd w:val="clear" w:color="000000" w:fill="F2F2F2"/>
                <w:noWrap/>
                <w:hideMark/>
              </w:tcPr>
            </w:tcPrChange>
          </w:tcPr>
          <w:p w14:paraId="629024BE" w14:textId="77777777" w:rsidR="000A4119" w:rsidRDefault="000A4119">
            <w:pPr>
              <w:jc w:val="right"/>
              <w:rPr>
                <w:rFonts w:ascii="Calibri" w:hAnsi="Calibri"/>
                <w:color w:val="000000"/>
              </w:rPr>
            </w:pPr>
            <w:r>
              <w:rPr>
                <w:rFonts w:ascii="Calibri" w:hAnsi="Calibri"/>
                <w:color w:val="000000"/>
              </w:rPr>
              <w:t>0.13329</w:t>
            </w:r>
          </w:p>
        </w:tc>
        <w:tc>
          <w:tcPr>
            <w:tcW w:w="1420" w:type="dxa"/>
            <w:tcBorders>
              <w:top w:val="single" w:sz="8" w:space="0" w:color="auto"/>
              <w:left w:val="nil"/>
              <w:bottom w:val="single" w:sz="4" w:space="0" w:color="auto"/>
              <w:right w:val="single" w:sz="4" w:space="0" w:color="auto"/>
            </w:tcBorders>
            <w:shd w:val="clear" w:color="auto" w:fill="F2F2F2" w:themeFill="background1" w:themeFillShade="F2"/>
            <w:noWrap/>
            <w:vAlign w:val="center"/>
            <w:hideMark/>
            <w:tcPrChange w:id="81" w:author="Elizabeth Hiroyasu" w:date="2018-02-13T15:22:00Z">
              <w:tcPr>
                <w:tcW w:w="1420" w:type="dxa"/>
                <w:tcBorders>
                  <w:top w:val="single" w:sz="8" w:space="0" w:color="auto"/>
                  <w:left w:val="nil"/>
                  <w:bottom w:val="single" w:sz="4" w:space="0" w:color="auto"/>
                  <w:right w:val="single" w:sz="4" w:space="0" w:color="auto"/>
                </w:tcBorders>
                <w:shd w:val="clear" w:color="000000" w:fill="F2F2F2"/>
                <w:noWrap/>
                <w:hideMark/>
              </w:tcPr>
            </w:tcPrChange>
          </w:tcPr>
          <w:p w14:paraId="4EDE88CE" w14:textId="77777777" w:rsidR="000A4119" w:rsidRDefault="000A4119">
            <w:pPr>
              <w:jc w:val="right"/>
              <w:rPr>
                <w:rFonts w:ascii="Calibri" w:hAnsi="Calibri"/>
                <w:color w:val="000000"/>
              </w:rPr>
            </w:pPr>
            <w:r>
              <w:rPr>
                <w:rFonts w:ascii="Calibri" w:hAnsi="Calibri"/>
                <w:color w:val="000000"/>
              </w:rPr>
              <w:t>0.10373</w:t>
            </w:r>
          </w:p>
        </w:tc>
        <w:tc>
          <w:tcPr>
            <w:tcW w:w="1420" w:type="dxa"/>
            <w:tcBorders>
              <w:top w:val="single" w:sz="8" w:space="0" w:color="auto"/>
              <w:left w:val="nil"/>
              <w:bottom w:val="single" w:sz="4" w:space="0" w:color="auto"/>
              <w:right w:val="single" w:sz="8" w:space="0" w:color="auto"/>
            </w:tcBorders>
            <w:shd w:val="clear" w:color="auto" w:fill="F2F2F2" w:themeFill="background1" w:themeFillShade="F2"/>
            <w:noWrap/>
            <w:vAlign w:val="center"/>
            <w:hideMark/>
            <w:tcPrChange w:id="82" w:author="Elizabeth Hiroyasu" w:date="2018-02-13T15:22:00Z">
              <w:tcPr>
                <w:tcW w:w="1420" w:type="dxa"/>
                <w:tcBorders>
                  <w:top w:val="single" w:sz="8" w:space="0" w:color="auto"/>
                  <w:left w:val="nil"/>
                  <w:bottom w:val="single" w:sz="4" w:space="0" w:color="auto"/>
                  <w:right w:val="single" w:sz="8" w:space="0" w:color="auto"/>
                </w:tcBorders>
                <w:shd w:val="clear" w:color="000000" w:fill="F2F2F2"/>
                <w:noWrap/>
                <w:hideMark/>
              </w:tcPr>
            </w:tcPrChange>
          </w:tcPr>
          <w:p w14:paraId="4A33235F" w14:textId="77777777" w:rsidR="000A4119" w:rsidRDefault="000A4119">
            <w:pPr>
              <w:jc w:val="right"/>
              <w:rPr>
                <w:rFonts w:ascii="Calibri" w:hAnsi="Calibri"/>
                <w:color w:val="000000"/>
              </w:rPr>
            </w:pPr>
            <w:r>
              <w:rPr>
                <w:rFonts w:ascii="Calibri" w:hAnsi="Calibri"/>
                <w:color w:val="000000"/>
              </w:rPr>
              <w:t>0.18439</w:t>
            </w:r>
          </w:p>
        </w:tc>
      </w:tr>
      <w:tr w:rsidR="000A4119" w14:paraId="50EB8FE7" w14:textId="77777777" w:rsidTr="72E41CF8">
        <w:trPr>
          <w:trHeight w:val="555"/>
        </w:trPr>
        <w:tc>
          <w:tcPr>
            <w:tcW w:w="960" w:type="dxa"/>
            <w:vMerge/>
            <w:tcBorders>
              <w:top w:val="single" w:sz="8" w:space="0" w:color="auto"/>
              <w:left w:val="single" w:sz="8" w:space="0" w:color="auto"/>
              <w:bottom w:val="single" w:sz="8" w:space="0" w:color="000000"/>
              <w:right w:val="single" w:sz="4" w:space="0" w:color="auto"/>
            </w:tcBorders>
            <w:vAlign w:val="center"/>
            <w:hideMark/>
            <w:tcPrChange w:id="83" w:author="Elizabeth Hiroyasu" w:date="2018-02-13T15:22:00Z">
              <w:tcPr>
                <w:tcW w:w="0" w:type="auto"/>
                <w:vMerge/>
                <w:hideMark/>
              </w:tcPr>
            </w:tcPrChange>
          </w:tcPr>
          <w:p w14:paraId="1B12D1C6" w14:textId="77777777" w:rsidR="000A4119" w:rsidRDefault="000A4119">
            <w:pPr>
              <w:rPr>
                <w:rFonts w:ascii="Calibri" w:hAnsi="Calibri"/>
                <w:color w:val="000000"/>
              </w:rPr>
            </w:pPr>
          </w:p>
        </w:tc>
        <w:tc>
          <w:tcPr>
            <w:tcW w:w="1900" w:type="dxa"/>
            <w:tcBorders>
              <w:top w:val="nil"/>
              <w:left w:val="nil"/>
              <w:bottom w:val="single" w:sz="4" w:space="0" w:color="auto"/>
              <w:right w:val="single" w:sz="8" w:space="0" w:color="auto"/>
            </w:tcBorders>
            <w:shd w:val="clear" w:color="auto" w:fill="F2F2F2" w:themeFill="background1" w:themeFillShade="F2"/>
            <w:vAlign w:val="center"/>
            <w:hideMark/>
            <w:tcPrChange w:id="84" w:author="Elizabeth Hiroyasu" w:date="2018-02-13T15:22:00Z">
              <w:tcPr>
                <w:tcW w:w="1900" w:type="dxa"/>
                <w:tcBorders>
                  <w:top w:val="nil"/>
                  <w:left w:val="nil"/>
                  <w:bottom w:val="single" w:sz="4" w:space="0" w:color="auto"/>
                  <w:right w:val="single" w:sz="8" w:space="0" w:color="auto"/>
                </w:tcBorders>
                <w:shd w:val="clear" w:color="000000" w:fill="F2F2F2"/>
                <w:hideMark/>
              </w:tcPr>
            </w:tcPrChange>
          </w:tcPr>
          <w:p w14:paraId="3C064E47" w14:textId="77777777" w:rsidR="000A4119" w:rsidRDefault="000A4119" w:rsidP="72E41CF8">
            <w:pPr>
              <w:jc w:val="center"/>
              <w:rPr>
                <w:rFonts w:ascii="Calibri" w:hAnsi="Calibri"/>
                <w:i/>
                <w:iCs/>
                <w:color w:val="000000"/>
                <w:rPrChange w:id="85" w:author="Elizabeth Hiroyasu" w:date="2018-02-13T15:22:00Z">
                  <w:rPr/>
                </w:rPrChange>
              </w:rPr>
            </w:pPr>
            <w:r w:rsidRPr="72E41CF8">
              <w:rPr>
                <w:rFonts w:ascii="Calibri" w:hAnsi="Calibri"/>
                <w:i/>
                <w:iCs/>
                <w:color w:val="000000"/>
              </w:rPr>
              <w:t>95% Confidence Interval</w:t>
            </w:r>
          </w:p>
        </w:tc>
        <w:tc>
          <w:tcPr>
            <w:tcW w:w="1420" w:type="dxa"/>
            <w:tcBorders>
              <w:top w:val="nil"/>
              <w:left w:val="nil"/>
              <w:bottom w:val="single" w:sz="4" w:space="0" w:color="auto"/>
              <w:right w:val="single" w:sz="4" w:space="0" w:color="auto"/>
            </w:tcBorders>
            <w:shd w:val="clear" w:color="auto" w:fill="F2F2F2" w:themeFill="background1" w:themeFillShade="F2"/>
            <w:noWrap/>
            <w:vAlign w:val="center"/>
            <w:hideMark/>
            <w:tcPrChange w:id="86" w:author="Elizabeth Hiroyasu" w:date="2018-02-13T15:22:00Z">
              <w:tcPr>
                <w:tcW w:w="1420" w:type="dxa"/>
                <w:tcBorders>
                  <w:top w:val="nil"/>
                  <w:left w:val="nil"/>
                  <w:bottom w:val="single" w:sz="4" w:space="0" w:color="auto"/>
                  <w:right w:val="single" w:sz="4" w:space="0" w:color="auto"/>
                </w:tcBorders>
                <w:shd w:val="clear" w:color="000000" w:fill="F2F2F2"/>
                <w:noWrap/>
                <w:hideMark/>
              </w:tcPr>
            </w:tcPrChange>
          </w:tcPr>
          <w:p w14:paraId="58F5E038" w14:textId="77777777" w:rsidR="000A4119" w:rsidRDefault="000A4119">
            <w:pPr>
              <w:jc w:val="right"/>
              <w:rPr>
                <w:rFonts w:ascii="Calibri" w:hAnsi="Calibri"/>
                <w:color w:val="000000"/>
              </w:rPr>
            </w:pPr>
            <w:r>
              <w:rPr>
                <w:rFonts w:ascii="Calibri" w:hAnsi="Calibri"/>
                <w:color w:val="000000"/>
              </w:rPr>
              <w:t>(0.07, 0.20)</w:t>
            </w:r>
          </w:p>
        </w:tc>
        <w:tc>
          <w:tcPr>
            <w:tcW w:w="1420" w:type="dxa"/>
            <w:tcBorders>
              <w:top w:val="nil"/>
              <w:left w:val="nil"/>
              <w:bottom w:val="single" w:sz="4" w:space="0" w:color="auto"/>
              <w:right w:val="single" w:sz="4" w:space="0" w:color="auto"/>
            </w:tcBorders>
            <w:shd w:val="clear" w:color="auto" w:fill="F2F2F2" w:themeFill="background1" w:themeFillShade="F2"/>
            <w:noWrap/>
            <w:vAlign w:val="center"/>
            <w:hideMark/>
            <w:tcPrChange w:id="87" w:author="Elizabeth Hiroyasu" w:date="2018-02-13T15:22:00Z">
              <w:tcPr>
                <w:tcW w:w="1420" w:type="dxa"/>
                <w:tcBorders>
                  <w:top w:val="nil"/>
                  <w:left w:val="nil"/>
                  <w:bottom w:val="single" w:sz="4" w:space="0" w:color="auto"/>
                  <w:right w:val="single" w:sz="4" w:space="0" w:color="auto"/>
                </w:tcBorders>
                <w:shd w:val="clear" w:color="000000" w:fill="F2F2F2"/>
                <w:noWrap/>
                <w:hideMark/>
              </w:tcPr>
            </w:tcPrChange>
          </w:tcPr>
          <w:p w14:paraId="6BA7A9CB" w14:textId="77777777" w:rsidR="000A4119" w:rsidRDefault="000A4119">
            <w:pPr>
              <w:jc w:val="right"/>
              <w:rPr>
                <w:rFonts w:ascii="Calibri" w:hAnsi="Calibri"/>
                <w:color w:val="000000"/>
              </w:rPr>
            </w:pPr>
            <w:r>
              <w:rPr>
                <w:rFonts w:ascii="Calibri" w:hAnsi="Calibri"/>
                <w:color w:val="000000"/>
              </w:rPr>
              <w:t>(0.05, 0.16)</w:t>
            </w:r>
          </w:p>
        </w:tc>
        <w:tc>
          <w:tcPr>
            <w:tcW w:w="1420" w:type="dxa"/>
            <w:tcBorders>
              <w:top w:val="nil"/>
              <w:left w:val="nil"/>
              <w:bottom w:val="single" w:sz="4" w:space="0" w:color="auto"/>
              <w:right w:val="single" w:sz="8" w:space="0" w:color="auto"/>
            </w:tcBorders>
            <w:shd w:val="clear" w:color="auto" w:fill="F2F2F2" w:themeFill="background1" w:themeFillShade="F2"/>
            <w:noWrap/>
            <w:vAlign w:val="center"/>
            <w:hideMark/>
            <w:tcPrChange w:id="88" w:author="Elizabeth Hiroyasu" w:date="2018-02-13T15:22:00Z">
              <w:tcPr>
                <w:tcW w:w="1420" w:type="dxa"/>
                <w:tcBorders>
                  <w:top w:val="nil"/>
                  <w:left w:val="nil"/>
                  <w:bottom w:val="single" w:sz="4" w:space="0" w:color="auto"/>
                  <w:right w:val="single" w:sz="8" w:space="0" w:color="auto"/>
                </w:tcBorders>
                <w:shd w:val="clear" w:color="000000" w:fill="F2F2F2"/>
                <w:noWrap/>
                <w:hideMark/>
              </w:tcPr>
            </w:tcPrChange>
          </w:tcPr>
          <w:p w14:paraId="1A29CEB4" w14:textId="77777777" w:rsidR="000A4119" w:rsidRDefault="000A4119">
            <w:pPr>
              <w:jc w:val="right"/>
              <w:rPr>
                <w:rFonts w:ascii="Calibri" w:hAnsi="Calibri"/>
                <w:color w:val="000000"/>
              </w:rPr>
            </w:pPr>
            <w:r>
              <w:rPr>
                <w:rFonts w:ascii="Calibri" w:hAnsi="Calibri"/>
                <w:color w:val="000000"/>
              </w:rPr>
              <w:t>(0.07, 0.29)</w:t>
            </w:r>
          </w:p>
        </w:tc>
      </w:tr>
      <w:tr w:rsidR="000A4119" w14:paraId="7DE9DABE" w14:textId="77777777" w:rsidTr="72E41CF8">
        <w:trPr>
          <w:trHeight w:val="510"/>
        </w:trPr>
        <w:tc>
          <w:tcPr>
            <w:tcW w:w="960" w:type="dxa"/>
            <w:vMerge/>
            <w:tcBorders>
              <w:top w:val="single" w:sz="8" w:space="0" w:color="auto"/>
              <w:left w:val="single" w:sz="8" w:space="0" w:color="auto"/>
              <w:bottom w:val="single" w:sz="8" w:space="0" w:color="000000"/>
              <w:right w:val="single" w:sz="4" w:space="0" w:color="auto"/>
            </w:tcBorders>
            <w:vAlign w:val="center"/>
            <w:hideMark/>
            <w:tcPrChange w:id="89" w:author="Elizabeth Hiroyasu" w:date="2018-02-13T15:22:00Z">
              <w:tcPr>
                <w:tcW w:w="0" w:type="auto"/>
                <w:vMerge/>
                <w:hideMark/>
              </w:tcPr>
            </w:tcPrChange>
          </w:tcPr>
          <w:p w14:paraId="77FC79D1" w14:textId="77777777" w:rsidR="000A4119" w:rsidRDefault="000A4119">
            <w:pPr>
              <w:rPr>
                <w:rFonts w:ascii="Calibri" w:hAnsi="Calibri"/>
                <w:color w:val="000000"/>
              </w:rPr>
            </w:pPr>
          </w:p>
        </w:tc>
        <w:tc>
          <w:tcPr>
            <w:tcW w:w="1900" w:type="dxa"/>
            <w:tcBorders>
              <w:top w:val="nil"/>
              <w:left w:val="nil"/>
              <w:bottom w:val="single" w:sz="4" w:space="0" w:color="auto"/>
              <w:right w:val="single" w:sz="8" w:space="0" w:color="auto"/>
            </w:tcBorders>
            <w:shd w:val="clear" w:color="auto" w:fill="F2F2F2" w:themeFill="background1" w:themeFillShade="F2"/>
            <w:vAlign w:val="center"/>
            <w:hideMark/>
            <w:tcPrChange w:id="90" w:author="Elizabeth Hiroyasu" w:date="2018-02-13T15:22:00Z">
              <w:tcPr>
                <w:tcW w:w="1900" w:type="dxa"/>
                <w:tcBorders>
                  <w:top w:val="nil"/>
                  <w:left w:val="nil"/>
                  <w:bottom w:val="single" w:sz="4" w:space="0" w:color="auto"/>
                  <w:right w:val="single" w:sz="8" w:space="0" w:color="auto"/>
                </w:tcBorders>
                <w:shd w:val="clear" w:color="000000" w:fill="F2F2F2"/>
                <w:hideMark/>
              </w:tcPr>
            </w:tcPrChange>
          </w:tcPr>
          <w:p w14:paraId="2BDA2C28" w14:textId="77777777" w:rsidR="000A4119" w:rsidRDefault="000A4119" w:rsidP="72E41CF8">
            <w:pPr>
              <w:jc w:val="center"/>
              <w:rPr>
                <w:rFonts w:ascii="Calibri" w:hAnsi="Calibri"/>
                <w:i/>
                <w:iCs/>
                <w:color w:val="000000"/>
                <w:rPrChange w:id="91" w:author="Elizabeth Hiroyasu" w:date="2018-02-13T15:22:00Z">
                  <w:rPr/>
                </w:rPrChange>
              </w:rPr>
            </w:pPr>
            <w:r w:rsidRPr="72E41CF8">
              <w:rPr>
                <w:rFonts w:ascii="Calibri" w:hAnsi="Calibri"/>
                <w:i/>
                <w:iCs/>
                <w:color w:val="000000"/>
              </w:rPr>
              <w:t>Measurement of Error Variance</w:t>
            </w:r>
          </w:p>
        </w:tc>
        <w:tc>
          <w:tcPr>
            <w:tcW w:w="1420" w:type="dxa"/>
            <w:tcBorders>
              <w:top w:val="nil"/>
              <w:left w:val="nil"/>
              <w:bottom w:val="single" w:sz="4" w:space="0" w:color="auto"/>
              <w:right w:val="single" w:sz="4" w:space="0" w:color="auto"/>
            </w:tcBorders>
            <w:shd w:val="clear" w:color="auto" w:fill="F2F2F2" w:themeFill="background1" w:themeFillShade="F2"/>
            <w:noWrap/>
            <w:vAlign w:val="center"/>
            <w:hideMark/>
            <w:tcPrChange w:id="92" w:author="Elizabeth Hiroyasu" w:date="2018-02-13T15:22:00Z">
              <w:tcPr>
                <w:tcW w:w="1420" w:type="dxa"/>
                <w:tcBorders>
                  <w:top w:val="nil"/>
                  <w:left w:val="nil"/>
                  <w:bottom w:val="single" w:sz="4" w:space="0" w:color="auto"/>
                  <w:right w:val="single" w:sz="4" w:space="0" w:color="auto"/>
                </w:tcBorders>
                <w:shd w:val="clear" w:color="000000" w:fill="F2F2F2"/>
                <w:noWrap/>
                <w:hideMark/>
              </w:tcPr>
            </w:tcPrChange>
          </w:tcPr>
          <w:p w14:paraId="6BDCBD4A" w14:textId="77777777" w:rsidR="000A4119" w:rsidRDefault="000A4119">
            <w:pPr>
              <w:jc w:val="right"/>
              <w:rPr>
                <w:rFonts w:ascii="Calibri" w:hAnsi="Calibri"/>
                <w:color w:val="000000"/>
              </w:rPr>
            </w:pPr>
            <w:r>
              <w:rPr>
                <w:rFonts w:ascii="Calibri" w:hAnsi="Calibri"/>
                <w:color w:val="000000"/>
              </w:rPr>
              <w:t>0.68657796</w:t>
            </w:r>
          </w:p>
        </w:tc>
        <w:tc>
          <w:tcPr>
            <w:tcW w:w="1420" w:type="dxa"/>
            <w:tcBorders>
              <w:top w:val="nil"/>
              <w:left w:val="nil"/>
              <w:bottom w:val="single" w:sz="4" w:space="0" w:color="auto"/>
              <w:right w:val="single" w:sz="4" w:space="0" w:color="auto"/>
            </w:tcBorders>
            <w:shd w:val="clear" w:color="auto" w:fill="F2F2F2" w:themeFill="background1" w:themeFillShade="F2"/>
            <w:noWrap/>
            <w:vAlign w:val="center"/>
            <w:hideMark/>
            <w:tcPrChange w:id="93" w:author="Elizabeth Hiroyasu" w:date="2018-02-13T15:22:00Z">
              <w:tcPr>
                <w:tcW w:w="1420" w:type="dxa"/>
                <w:tcBorders>
                  <w:top w:val="nil"/>
                  <w:left w:val="nil"/>
                  <w:bottom w:val="single" w:sz="4" w:space="0" w:color="auto"/>
                  <w:right w:val="single" w:sz="4" w:space="0" w:color="auto"/>
                </w:tcBorders>
                <w:shd w:val="clear" w:color="000000" w:fill="F2F2F2"/>
                <w:noWrap/>
                <w:hideMark/>
              </w:tcPr>
            </w:tcPrChange>
          </w:tcPr>
          <w:p w14:paraId="0E56BA05" w14:textId="77777777" w:rsidR="000A4119" w:rsidRDefault="000A4119">
            <w:pPr>
              <w:jc w:val="right"/>
              <w:rPr>
                <w:rFonts w:ascii="Calibri" w:hAnsi="Calibri"/>
                <w:color w:val="000000"/>
              </w:rPr>
            </w:pPr>
            <w:r>
              <w:rPr>
                <w:rFonts w:ascii="Calibri" w:hAnsi="Calibri"/>
                <w:color w:val="000000"/>
              </w:rPr>
              <w:t>0.50808384</w:t>
            </w:r>
          </w:p>
        </w:tc>
        <w:tc>
          <w:tcPr>
            <w:tcW w:w="1420" w:type="dxa"/>
            <w:tcBorders>
              <w:top w:val="nil"/>
              <w:left w:val="nil"/>
              <w:bottom w:val="single" w:sz="4" w:space="0" w:color="auto"/>
              <w:right w:val="single" w:sz="8" w:space="0" w:color="auto"/>
            </w:tcBorders>
            <w:shd w:val="clear" w:color="auto" w:fill="F2F2F2" w:themeFill="background1" w:themeFillShade="F2"/>
            <w:noWrap/>
            <w:vAlign w:val="center"/>
            <w:hideMark/>
            <w:tcPrChange w:id="94" w:author="Elizabeth Hiroyasu" w:date="2018-02-13T15:22:00Z">
              <w:tcPr>
                <w:tcW w:w="1420" w:type="dxa"/>
                <w:tcBorders>
                  <w:top w:val="nil"/>
                  <w:left w:val="nil"/>
                  <w:bottom w:val="single" w:sz="4" w:space="0" w:color="auto"/>
                  <w:right w:val="single" w:sz="8" w:space="0" w:color="auto"/>
                </w:tcBorders>
                <w:shd w:val="clear" w:color="000000" w:fill="F2F2F2"/>
                <w:noWrap/>
                <w:hideMark/>
              </w:tcPr>
            </w:tcPrChange>
          </w:tcPr>
          <w:p w14:paraId="302B084A" w14:textId="77777777" w:rsidR="000A4119" w:rsidRDefault="000A4119">
            <w:pPr>
              <w:jc w:val="right"/>
              <w:rPr>
                <w:rFonts w:ascii="Calibri" w:hAnsi="Calibri"/>
                <w:color w:val="000000"/>
              </w:rPr>
            </w:pPr>
            <w:r>
              <w:rPr>
                <w:rFonts w:ascii="Calibri" w:hAnsi="Calibri"/>
                <w:color w:val="000000"/>
              </w:rPr>
              <w:t>1.833316</w:t>
            </w:r>
          </w:p>
        </w:tc>
      </w:tr>
      <w:tr w:rsidR="000A4119" w14:paraId="7DAD9DFF" w14:textId="77777777" w:rsidTr="72E41CF8">
        <w:trPr>
          <w:trHeight w:val="315"/>
        </w:trPr>
        <w:tc>
          <w:tcPr>
            <w:tcW w:w="960" w:type="dxa"/>
            <w:vMerge/>
            <w:tcBorders>
              <w:top w:val="single" w:sz="8" w:space="0" w:color="auto"/>
              <w:left w:val="single" w:sz="8" w:space="0" w:color="auto"/>
              <w:bottom w:val="single" w:sz="8" w:space="0" w:color="000000"/>
              <w:right w:val="single" w:sz="4" w:space="0" w:color="auto"/>
            </w:tcBorders>
            <w:vAlign w:val="center"/>
            <w:hideMark/>
            <w:tcPrChange w:id="95" w:author="Elizabeth Hiroyasu" w:date="2018-02-13T15:22:00Z">
              <w:tcPr>
                <w:tcW w:w="0" w:type="auto"/>
                <w:vMerge/>
                <w:hideMark/>
              </w:tcPr>
            </w:tcPrChange>
          </w:tcPr>
          <w:p w14:paraId="0F799F64" w14:textId="77777777" w:rsidR="000A4119" w:rsidRDefault="000A4119">
            <w:pPr>
              <w:rPr>
                <w:rFonts w:ascii="Calibri" w:hAnsi="Calibri"/>
                <w:color w:val="000000"/>
              </w:rPr>
            </w:pPr>
          </w:p>
        </w:tc>
        <w:tc>
          <w:tcPr>
            <w:tcW w:w="1900" w:type="dxa"/>
            <w:tcBorders>
              <w:top w:val="nil"/>
              <w:left w:val="nil"/>
              <w:bottom w:val="single" w:sz="8" w:space="0" w:color="auto"/>
              <w:right w:val="single" w:sz="8" w:space="0" w:color="auto"/>
            </w:tcBorders>
            <w:shd w:val="clear" w:color="auto" w:fill="F2F2F2" w:themeFill="background1" w:themeFillShade="F2"/>
            <w:vAlign w:val="center"/>
            <w:hideMark/>
            <w:tcPrChange w:id="96" w:author="Elizabeth Hiroyasu" w:date="2018-02-13T15:22:00Z">
              <w:tcPr>
                <w:tcW w:w="1900" w:type="dxa"/>
                <w:tcBorders>
                  <w:top w:val="nil"/>
                  <w:left w:val="nil"/>
                  <w:bottom w:val="single" w:sz="8" w:space="0" w:color="auto"/>
                  <w:right w:val="single" w:sz="8" w:space="0" w:color="auto"/>
                </w:tcBorders>
                <w:shd w:val="clear" w:color="000000" w:fill="F2F2F2"/>
                <w:hideMark/>
              </w:tcPr>
            </w:tcPrChange>
          </w:tcPr>
          <w:p w14:paraId="47E47640" w14:textId="77777777" w:rsidR="000A4119" w:rsidRDefault="000A4119" w:rsidP="72E41CF8">
            <w:pPr>
              <w:jc w:val="center"/>
              <w:rPr>
                <w:rFonts w:ascii="Calibri" w:hAnsi="Calibri"/>
                <w:i/>
                <w:iCs/>
                <w:color w:val="000000"/>
                <w:rPrChange w:id="97" w:author="Elizabeth Hiroyasu" w:date="2018-02-13T15:22:00Z">
                  <w:rPr/>
                </w:rPrChange>
              </w:rPr>
            </w:pPr>
            <w:r w:rsidRPr="72E41CF8">
              <w:rPr>
                <w:rFonts w:ascii="Calibri" w:hAnsi="Calibri"/>
                <w:i/>
                <w:iCs/>
                <w:color w:val="000000"/>
              </w:rPr>
              <w:t>P-Value</w:t>
            </w:r>
          </w:p>
        </w:tc>
        <w:tc>
          <w:tcPr>
            <w:tcW w:w="1420" w:type="dxa"/>
            <w:tcBorders>
              <w:top w:val="nil"/>
              <w:left w:val="nil"/>
              <w:bottom w:val="single" w:sz="8" w:space="0" w:color="auto"/>
              <w:right w:val="single" w:sz="4" w:space="0" w:color="auto"/>
            </w:tcBorders>
            <w:shd w:val="clear" w:color="auto" w:fill="F2F2F2" w:themeFill="background1" w:themeFillShade="F2"/>
            <w:noWrap/>
            <w:vAlign w:val="bottom"/>
            <w:hideMark/>
            <w:tcPrChange w:id="98" w:author="Elizabeth Hiroyasu" w:date="2018-02-13T15:22:00Z">
              <w:tcPr>
                <w:tcW w:w="1420" w:type="dxa"/>
                <w:tcBorders>
                  <w:top w:val="nil"/>
                  <w:left w:val="nil"/>
                  <w:bottom w:val="single" w:sz="8" w:space="0" w:color="auto"/>
                  <w:right w:val="single" w:sz="4" w:space="0" w:color="auto"/>
                </w:tcBorders>
                <w:shd w:val="clear" w:color="000000" w:fill="F2F2F2"/>
                <w:noWrap/>
                <w:hideMark/>
              </w:tcPr>
            </w:tcPrChange>
          </w:tcPr>
          <w:p w14:paraId="22995490" w14:textId="77777777" w:rsidR="000A4119" w:rsidRDefault="000A4119">
            <w:pPr>
              <w:jc w:val="right"/>
              <w:rPr>
                <w:rFonts w:ascii="Calibri" w:hAnsi="Calibri"/>
                <w:color w:val="000000"/>
              </w:rPr>
            </w:pPr>
            <w:r>
              <w:rPr>
                <w:rFonts w:ascii="Calibri" w:hAnsi="Calibri"/>
                <w:color w:val="000000"/>
              </w:rPr>
              <w:t>0.000604</w:t>
            </w:r>
          </w:p>
        </w:tc>
        <w:tc>
          <w:tcPr>
            <w:tcW w:w="1420" w:type="dxa"/>
            <w:tcBorders>
              <w:top w:val="nil"/>
              <w:left w:val="nil"/>
              <w:bottom w:val="single" w:sz="8" w:space="0" w:color="auto"/>
              <w:right w:val="single" w:sz="4" w:space="0" w:color="auto"/>
            </w:tcBorders>
            <w:shd w:val="clear" w:color="auto" w:fill="F2F2F2" w:themeFill="background1" w:themeFillShade="F2"/>
            <w:noWrap/>
            <w:vAlign w:val="bottom"/>
            <w:hideMark/>
            <w:tcPrChange w:id="99" w:author="Elizabeth Hiroyasu" w:date="2018-02-13T15:22:00Z">
              <w:tcPr>
                <w:tcW w:w="1420" w:type="dxa"/>
                <w:tcBorders>
                  <w:top w:val="nil"/>
                  <w:left w:val="nil"/>
                  <w:bottom w:val="single" w:sz="8" w:space="0" w:color="auto"/>
                  <w:right w:val="single" w:sz="4" w:space="0" w:color="auto"/>
                </w:tcBorders>
                <w:shd w:val="clear" w:color="000000" w:fill="F2F2F2"/>
                <w:noWrap/>
                <w:hideMark/>
              </w:tcPr>
            </w:tcPrChange>
          </w:tcPr>
          <w:p w14:paraId="6F4DCD95" w14:textId="77777777" w:rsidR="000A4119" w:rsidRDefault="000A4119">
            <w:pPr>
              <w:jc w:val="right"/>
              <w:rPr>
                <w:rFonts w:ascii="Calibri" w:hAnsi="Calibri"/>
                <w:color w:val="000000"/>
              </w:rPr>
            </w:pPr>
            <w:r>
              <w:rPr>
                <w:rFonts w:ascii="Calibri" w:hAnsi="Calibri"/>
                <w:color w:val="000000"/>
              </w:rPr>
              <w:t>0.001457</w:t>
            </w:r>
          </w:p>
        </w:tc>
        <w:tc>
          <w:tcPr>
            <w:tcW w:w="1420" w:type="dxa"/>
            <w:tcBorders>
              <w:top w:val="nil"/>
              <w:left w:val="nil"/>
              <w:bottom w:val="single" w:sz="8" w:space="0" w:color="auto"/>
              <w:right w:val="single" w:sz="8" w:space="0" w:color="auto"/>
            </w:tcBorders>
            <w:shd w:val="clear" w:color="auto" w:fill="F2F2F2" w:themeFill="background1" w:themeFillShade="F2"/>
            <w:noWrap/>
            <w:vAlign w:val="bottom"/>
            <w:hideMark/>
            <w:tcPrChange w:id="100" w:author="Elizabeth Hiroyasu" w:date="2018-02-13T15:22:00Z">
              <w:tcPr>
                <w:tcW w:w="1420" w:type="dxa"/>
                <w:tcBorders>
                  <w:top w:val="nil"/>
                  <w:left w:val="nil"/>
                  <w:bottom w:val="single" w:sz="8" w:space="0" w:color="auto"/>
                  <w:right w:val="single" w:sz="8" w:space="0" w:color="auto"/>
                </w:tcBorders>
                <w:shd w:val="clear" w:color="000000" w:fill="F2F2F2"/>
                <w:noWrap/>
                <w:hideMark/>
              </w:tcPr>
            </w:tcPrChange>
          </w:tcPr>
          <w:p w14:paraId="16D4D2F4" w14:textId="77777777" w:rsidR="000A4119" w:rsidRDefault="000A4119">
            <w:pPr>
              <w:jc w:val="right"/>
              <w:rPr>
                <w:rFonts w:ascii="Calibri" w:hAnsi="Calibri"/>
                <w:color w:val="000000"/>
              </w:rPr>
            </w:pPr>
            <w:r>
              <w:rPr>
                <w:rFonts w:ascii="Calibri" w:hAnsi="Calibri"/>
                <w:color w:val="000000"/>
              </w:rPr>
              <w:t>0.002491</w:t>
            </w:r>
          </w:p>
        </w:tc>
      </w:tr>
      <w:tr w:rsidR="000A4119" w14:paraId="2D4518A9" w14:textId="77777777" w:rsidTr="72E41CF8">
        <w:trPr>
          <w:trHeight w:val="300"/>
        </w:trPr>
        <w:tc>
          <w:tcPr>
            <w:tcW w:w="960" w:type="dxa"/>
            <w:vMerge w:val="restart"/>
            <w:tcBorders>
              <w:top w:val="nil"/>
              <w:left w:val="single" w:sz="8" w:space="0" w:color="auto"/>
              <w:bottom w:val="single" w:sz="8" w:space="0" w:color="000000" w:themeColor="text1"/>
              <w:right w:val="single" w:sz="4" w:space="0" w:color="auto"/>
            </w:tcBorders>
            <w:shd w:val="clear" w:color="auto" w:fill="auto"/>
            <w:textDirection w:val="btLr"/>
            <w:vAlign w:val="center"/>
            <w:hideMark/>
            <w:tcPrChange w:id="101" w:author="Elizabeth Hiroyasu" w:date="2018-02-13T15:22:00Z">
              <w:tcPr>
                <w:tcW w:w="960" w:type="dxa"/>
                <w:vMerge w:val="restart"/>
                <w:tcBorders>
                  <w:top w:val="nil"/>
                  <w:left w:val="single" w:sz="8" w:space="0" w:color="auto"/>
                  <w:bottom w:val="single" w:sz="8" w:space="0" w:color="000000"/>
                  <w:right w:val="single" w:sz="4" w:space="0" w:color="auto"/>
                </w:tcBorders>
                <w:shd w:val="clear" w:color="auto" w:fill="auto"/>
                <w:textDirection w:val="btLr"/>
                <w:hideMark/>
              </w:tcPr>
            </w:tcPrChange>
          </w:tcPr>
          <w:p w14:paraId="08934B28" w14:textId="77777777" w:rsidR="000A4119" w:rsidRDefault="000A4119">
            <w:pPr>
              <w:jc w:val="center"/>
              <w:rPr>
                <w:rFonts w:ascii="Calibri" w:hAnsi="Calibri"/>
                <w:color w:val="000000"/>
              </w:rPr>
            </w:pPr>
            <w:r>
              <w:rPr>
                <w:rFonts w:ascii="Calibri" w:hAnsi="Calibri"/>
                <w:color w:val="000000"/>
              </w:rPr>
              <w:t>All Years, SFL Lakes Only</w:t>
            </w:r>
          </w:p>
        </w:tc>
        <w:tc>
          <w:tcPr>
            <w:tcW w:w="1900" w:type="dxa"/>
            <w:tcBorders>
              <w:top w:val="nil"/>
              <w:left w:val="nil"/>
              <w:bottom w:val="single" w:sz="4" w:space="0" w:color="auto"/>
              <w:right w:val="single" w:sz="8" w:space="0" w:color="auto"/>
            </w:tcBorders>
            <w:shd w:val="clear" w:color="auto" w:fill="auto"/>
            <w:vAlign w:val="center"/>
            <w:hideMark/>
            <w:tcPrChange w:id="102" w:author="Elizabeth Hiroyasu" w:date="2018-02-13T15:22:00Z">
              <w:tcPr>
                <w:tcW w:w="1900" w:type="dxa"/>
                <w:tcBorders>
                  <w:top w:val="nil"/>
                  <w:left w:val="nil"/>
                  <w:bottom w:val="single" w:sz="4" w:space="0" w:color="auto"/>
                  <w:right w:val="single" w:sz="8" w:space="0" w:color="auto"/>
                </w:tcBorders>
                <w:shd w:val="clear" w:color="auto" w:fill="auto"/>
                <w:hideMark/>
              </w:tcPr>
            </w:tcPrChange>
          </w:tcPr>
          <w:p w14:paraId="15B6F967" w14:textId="77777777" w:rsidR="000A4119" w:rsidRDefault="000A4119" w:rsidP="72E41CF8">
            <w:pPr>
              <w:jc w:val="center"/>
              <w:rPr>
                <w:rFonts w:ascii="Calibri" w:hAnsi="Calibri"/>
                <w:i/>
                <w:iCs/>
                <w:color w:val="000000"/>
                <w:rPrChange w:id="103" w:author="Elizabeth Hiroyasu" w:date="2018-02-13T15:22:00Z">
                  <w:rPr/>
                </w:rPrChange>
              </w:rPr>
            </w:pPr>
            <w:r w:rsidRPr="72E41CF8">
              <w:rPr>
                <w:rFonts w:ascii="Calibri" w:hAnsi="Calibri"/>
                <w:i/>
                <w:iCs/>
                <w:color w:val="000000"/>
              </w:rPr>
              <w:t>Log Growth Rates</w:t>
            </w:r>
          </w:p>
        </w:tc>
        <w:tc>
          <w:tcPr>
            <w:tcW w:w="1420" w:type="dxa"/>
            <w:tcBorders>
              <w:top w:val="nil"/>
              <w:left w:val="nil"/>
              <w:bottom w:val="single" w:sz="4" w:space="0" w:color="auto"/>
              <w:right w:val="single" w:sz="4" w:space="0" w:color="auto"/>
            </w:tcBorders>
            <w:shd w:val="clear" w:color="auto" w:fill="auto"/>
            <w:noWrap/>
            <w:vAlign w:val="bottom"/>
            <w:hideMark/>
            <w:tcPrChange w:id="104" w:author="Elizabeth Hiroyasu" w:date="2018-02-13T15:22:00Z">
              <w:tcPr>
                <w:tcW w:w="1420" w:type="dxa"/>
                <w:tcBorders>
                  <w:top w:val="nil"/>
                  <w:left w:val="nil"/>
                  <w:bottom w:val="single" w:sz="4" w:space="0" w:color="auto"/>
                  <w:right w:val="single" w:sz="4" w:space="0" w:color="auto"/>
                </w:tcBorders>
                <w:shd w:val="clear" w:color="auto" w:fill="auto"/>
                <w:noWrap/>
                <w:hideMark/>
              </w:tcPr>
            </w:tcPrChange>
          </w:tcPr>
          <w:p w14:paraId="278A9CEA" w14:textId="77777777" w:rsidR="000A4119" w:rsidRDefault="000A4119">
            <w:pPr>
              <w:jc w:val="right"/>
              <w:rPr>
                <w:rFonts w:ascii="Calibri" w:hAnsi="Calibri"/>
                <w:color w:val="000000"/>
              </w:rPr>
            </w:pPr>
            <w:r>
              <w:rPr>
                <w:rFonts w:ascii="Calibri" w:hAnsi="Calibri"/>
                <w:color w:val="000000"/>
              </w:rPr>
              <w:t>0.09969</w:t>
            </w:r>
          </w:p>
        </w:tc>
        <w:tc>
          <w:tcPr>
            <w:tcW w:w="1420" w:type="dxa"/>
            <w:tcBorders>
              <w:top w:val="nil"/>
              <w:left w:val="nil"/>
              <w:bottom w:val="single" w:sz="4" w:space="0" w:color="auto"/>
              <w:right w:val="single" w:sz="4" w:space="0" w:color="auto"/>
            </w:tcBorders>
            <w:shd w:val="clear" w:color="auto" w:fill="auto"/>
            <w:noWrap/>
            <w:vAlign w:val="bottom"/>
            <w:hideMark/>
            <w:tcPrChange w:id="105" w:author="Elizabeth Hiroyasu" w:date="2018-02-13T15:22:00Z">
              <w:tcPr>
                <w:tcW w:w="1420" w:type="dxa"/>
                <w:tcBorders>
                  <w:top w:val="nil"/>
                  <w:left w:val="nil"/>
                  <w:bottom w:val="single" w:sz="4" w:space="0" w:color="auto"/>
                  <w:right w:val="single" w:sz="4" w:space="0" w:color="auto"/>
                </w:tcBorders>
                <w:shd w:val="clear" w:color="auto" w:fill="auto"/>
                <w:noWrap/>
                <w:hideMark/>
              </w:tcPr>
            </w:tcPrChange>
          </w:tcPr>
          <w:p w14:paraId="0BB29534" w14:textId="77777777" w:rsidR="000A4119" w:rsidRDefault="000A4119">
            <w:pPr>
              <w:jc w:val="right"/>
              <w:rPr>
                <w:rFonts w:ascii="Calibri" w:hAnsi="Calibri"/>
                <w:color w:val="000000"/>
              </w:rPr>
            </w:pPr>
            <w:r>
              <w:rPr>
                <w:rFonts w:ascii="Calibri" w:hAnsi="Calibri"/>
                <w:color w:val="000000"/>
              </w:rPr>
              <w:t>0.05432</w:t>
            </w:r>
          </w:p>
        </w:tc>
        <w:tc>
          <w:tcPr>
            <w:tcW w:w="1420" w:type="dxa"/>
            <w:tcBorders>
              <w:top w:val="nil"/>
              <w:left w:val="nil"/>
              <w:bottom w:val="single" w:sz="4" w:space="0" w:color="auto"/>
              <w:right w:val="single" w:sz="8" w:space="0" w:color="auto"/>
            </w:tcBorders>
            <w:shd w:val="clear" w:color="auto" w:fill="auto"/>
            <w:noWrap/>
            <w:vAlign w:val="bottom"/>
            <w:hideMark/>
            <w:tcPrChange w:id="106" w:author="Elizabeth Hiroyasu" w:date="2018-02-13T15:22:00Z">
              <w:tcPr>
                <w:tcW w:w="1420" w:type="dxa"/>
                <w:tcBorders>
                  <w:top w:val="nil"/>
                  <w:left w:val="nil"/>
                  <w:bottom w:val="single" w:sz="4" w:space="0" w:color="auto"/>
                  <w:right w:val="single" w:sz="8" w:space="0" w:color="auto"/>
                </w:tcBorders>
                <w:shd w:val="clear" w:color="auto" w:fill="auto"/>
                <w:noWrap/>
                <w:hideMark/>
              </w:tcPr>
            </w:tcPrChange>
          </w:tcPr>
          <w:p w14:paraId="5D129759" w14:textId="77777777" w:rsidR="000A4119" w:rsidRDefault="000A4119">
            <w:pPr>
              <w:jc w:val="right"/>
              <w:rPr>
                <w:rFonts w:ascii="Calibri" w:hAnsi="Calibri"/>
                <w:color w:val="000000"/>
              </w:rPr>
            </w:pPr>
            <w:r>
              <w:rPr>
                <w:rFonts w:ascii="Calibri" w:hAnsi="Calibri"/>
                <w:color w:val="000000"/>
              </w:rPr>
              <w:t>0.10193</w:t>
            </w:r>
          </w:p>
        </w:tc>
      </w:tr>
      <w:tr w:rsidR="000A4119" w14:paraId="1917FB59" w14:textId="77777777" w:rsidTr="72E41CF8">
        <w:trPr>
          <w:trHeight w:val="600"/>
        </w:trPr>
        <w:tc>
          <w:tcPr>
            <w:tcW w:w="960" w:type="dxa"/>
            <w:vMerge/>
            <w:tcBorders>
              <w:top w:val="nil"/>
              <w:left w:val="single" w:sz="8" w:space="0" w:color="auto"/>
              <w:bottom w:val="single" w:sz="8" w:space="0" w:color="000000"/>
              <w:right w:val="single" w:sz="4" w:space="0" w:color="auto"/>
            </w:tcBorders>
            <w:vAlign w:val="center"/>
            <w:hideMark/>
            <w:tcPrChange w:id="107" w:author="Elizabeth Hiroyasu" w:date="2018-02-13T15:22:00Z">
              <w:tcPr>
                <w:tcW w:w="0" w:type="auto"/>
                <w:vMerge/>
                <w:hideMark/>
              </w:tcPr>
            </w:tcPrChange>
          </w:tcPr>
          <w:p w14:paraId="4ECFD161" w14:textId="77777777" w:rsidR="000A4119" w:rsidRDefault="000A4119">
            <w:pPr>
              <w:rPr>
                <w:rFonts w:ascii="Calibri" w:hAnsi="Calibri"/>
                <w:color w:val="000000"/>
              </w:rPr>
            </w:pPr>
          </w:p>
        </w:tc>
        <w:tc>
          <w:tcPr>
            <w:tcW w:w="1900" w:type="dxa"/>
            <w:tcBorders>
              <w:top w:val="nil"/>
              <w:left w:val="nil"/>
              <w:bottom w:val="single" w:sz="4" w:space="0" w:color="auto"/>
              <w:right w:val="single" w:sz="8" w:space="0" w:color="auto"/>
            </w:tcBorders>
            <w:shd w:val="clear" w:color="auto" w:fill="auto"/>
            <w:vAlign w:val="center"/>
            <w:hideMark/>
            <w:tcPrChange w:id="108" w:author="Elizabeth Hiroyasu" w:date="2018-02-13T15:22:00Z">
              <w:tcPr>
                <w:tcW w:w="1900" w:type="dxa"/>
                <w:tcBorders>
                  <w:top w:val="nil"/>
                  <w:left w:val="nil"/>
                  <w:bottom w:val="single" w:sz="4" w:space="0" w:color="auto"/>
                  <w:right w:val="single" w:sz="8" w:space="0" w:color="auto"/>
                </w:tcBorders>
                <w:shd w:val="clear" w:color="auto" w:fill="auto"/>
                <w:hideMark/>
              </w:tcPr>
            </w:tcPrChange>
          </w:tcPr>
          <w:p w14:paraId="15A042BE" w14:textId="77777777" w:rsidR="000A4119" w:rsidRDefault="000A4119" w:rsidP="72E41CF8">
            <w:pPr>
              <w:jc w:val="center"/>
              <w:rPr>
                <w:rFonts w:ascii="Calibri" w:hAnsi="Calibri"/>
                <w:i/>
                <w:iCs/>
                <w:color w:val="000000"/>
                <w:rPrChange w:id="109" w:author="Elizabeth Hiroyasu" w:date="2018-02-13T15:22:00Z">
                  <w:rPr/>
                </w:rPrChange>
              </w:rPr>
            </w:pPr>
            <w:r w:rsidRPr="72E41CF8">
              <w:rPr>
                <w:rFonts w:ascii="Calibri" w:hAnsi="Calibri"/>
                <w:i/>
                <w:iCs/>
                <w:color w:val="000000"/>
              </w:rPr>
              <w:t>95% Confidence Interval</w:t>
            </w:r>
          </w:p>
        </w:tc>
        <w:tc>
          <w:tcPr>
            <w:tcW w:w="1420" w:type="dxa"/>
            <w:tcBorders>
              <w:top w:val="nil"/>
              <w:left w:val="nil"/>
              <w:bottom w:val="single" w:sz="4" w:space="0" w:color="auto"/>
              <w:right w:val="single" w:sz="4" w:space="0" w:color="auto"/>
            </w:tcBorders>
            <w:shd w:val="clear" w:color="auto" w:fill="auto"/>
            <w:noWrap/>
            <w:vAlign w:val="bottom"/>
            <w:hideMark/>
            <w:tcPrChange w:id="110" w:author="Elizabeth Hiroyasu" w:date="2018-02-13T15:22:00Z">
              <w:tcPr>
                <w:tcW w:w="1420" w:type="dxa"/>
                <w:tcBorders>
                  <w:top w:val="nil"/>
                  <w:left w:val="nil"/>
                  <w:bottom w:val="single" w:sz="4" w:space="0" w:color="auto"/>
                  <w:right w:val="single" w:sz="4" w:space="0" w:color="auto"/>
                </w:tcBorders>
                <w:shd w:val="clear" w:color="auto" w:fill="auto"/>
                <w:noWrap/>
                <w:hideMark/>
              </w:tcPr>
            </w:tcPrChange>
          </w:tcPr>
          <w:p w14:paraId="402D37F5" w14:textId="77777777" w:rsidR="000A4119" w:rsidRDefault="000A4119">
            <w:pPr>
              <w:jc w:val="right"/>
              <w:rPr>
                <w:rFonts w:ascii="Calibri" w:hAnsi="Calibri"/>
                <w:color w:val="000000"/>
              </w:rPr>
            </w:pPr>
            <w:r>
              <w:rPr>
                <w:rFonts w:ascii="Calibri" w:hAnsi="Calibri"/>
                <w:color w:val="000000"/>
              </w:rPr>
              <w:t>(-0.006, 0.205)</w:t>
            </w:r>
          </w:p>
        </w:tc>
        <w:tc>
          <w:tcPr>
            <w:tcW w:w="1420" w:type="dxa"/>
            <w:tcBorders>
              <w:top w:val="nil"/>
              <w:left w:val="nil"/>
              <w:bottom w:val="single" w:sz="4" w:space="0" w:color="auto"/>
              <w:right w:val="single" w:sz="4" w:space="0" w:color="auto"/>
            </w:tcBorders>
            <w:shd w:val="clear" w:color="auto" w:fill="auto"/>
            <w:noWrap/>
            <w:vAlign w:val="bottom"/>
            <w:hideMark/>
            <w:tcPrChange w:id="111" w:author="Elizabeth Hiroyasu" w:date="2018-02-13T15:22:00Z">
              <w:tcPr>
                <w:tcW w:w="1420" w:type="dxa"/>
                <w:tcBorders>
                  <w:top w:val="nil"/>
                  <w:left w:val="nil"/>
                  <w:bottom w:val="single" w:sz="4" w:space="0" w:color="auto"/>
                  <w:right w:val="single" w:sz="4" w:space="0" w:color="auto"/>
                </w:tcBorders>
                <w:shd w:val="clear" w:color="auto" w:fill="auto"/>
                <w:noWrap/>
                <w:hideMark/>
              </w:tcPr>
            </w:tcPrChange>
          </w:tcPr>
          <w:p w14:paraId="21C8900B" w14:textId="77777777" w:rsidR="000A4119" w:rsidRDefault="000A4119">
            <w:pPr>
              <w:jc w:val="right"/>
              <w:rPr>
                <w:rFonts w:ascii="Calibri" w:hAnsi="Calibri"/>
                <w:color w:val="000000"/>
              </w:rPr>
            </w:pPr>
            <w:r>
              <w:rPr>
                <w:rFonts w:ascii="Calibri" w:hAnsi="Calibri"/>
                <w:color w:val="000000"/>
              </w:rPr>
              <w:t>(-0.069, 0.177)</w:t>
            </w:r>
          </w:p>
        </w:tc>
        <w:tc>
          <w:tcPr>
            <w:tcW w:w="1420" w:type="dxa"/>
            <w:tcBorders>
              <w:top w:val="nil"/>
              <w:left w:val="nil"/>
              <w:bottom w:val="single" w:sz="4" w:space="0" w:color="auto"/>
              <w:right w:val="single" w:sz="8" w:space="0" w:color="auto"/>
            </w:tcBorders>
            <w:shd w:val="clear" w:color="auto" w:fill="auto"/>
            <w:noWrap/>
            <w:vAlign w:val="bottom"/>
            <w:hideMark/>
            <w:tcPrChange w:id="112" w:author="Elizabeth Hiroyasu" w:date="2018-02-13T15:22:00Z">
              <w:tcPr>
                <w:tcW w:w="1420" w:type="dxa"/>
                <w:tcBorders>
                  <w:top w:val="nil"/>
                  <w:left w:val="nil"/>
                  <w:bottom w:val="single" w:sz="4" w:space="0" w:color="auto"/>
                  <w:right w:val="single" w:sz="8" w:space="0" w:color="auto"/>
                </w:tcBorders>
                <w:shd w:val="clear" w:color="auto" w:fill="auto"/>
                <w:noWrap/>
                <w:hideMark/>
              </w:tcPr>
            </w:tcPrChange>
          </w:tcPr>
          <w:p w14:paraId="264AA7E6" w14:textId="77777777" w:rsidR="000A4119" w:rsidRDefault="000A4119">
            <w:pPr>
              <w:jc w:val="right"/>
              <w:rPr>
                <w:rFonts w:ascii="Calibri" w:hAnsi="Calibri"/>
                <w:color w:val="000000"/>
              </w:rPr>
            </w:pPr>
            <w:r>
              <w:rPr>
                <w:rFonts w:ascii="Calibri" w:hAnsi="Calibri"/>
                <w:color w:val="000000"/>
              </w:rPr>
              <w:t>(-0.039, 0.242)</w:t>
            </w:r>
          </w:p>
        </w:tc>
      </w:tr>
      <w:tr w:rsidR="000A4119" w14:paraId="5A200FBA" w14:textId="77777777" w:rsidTr="72E41CF8">
        <w:trPr>
          <w:trHeight w:val="540"/>
        </w:trPr>
        <w:tc>
          <w:tcPr>
            <w:tcW w:w="960" w:type="dxa"/>
            <w:vMerge/>
            <w:tcBorders>
              <w:top w:val="nil"/>
              <w:left w:val="single" w:sz="8" w:space="0" w:color="auto"/>
              <w:bottom w:val="single" w:sz="8" w:space="0" w:color="000000"/>
              <w:right w:val="single" w:sz="4" w:space="0" w:color="auto"/>
            </w:tcBorders>
            <w:vAlign w:val="center"/>
            <w:hideMark/>
            <w:tcPrChange w:id="113" w:author="Elizabeth Hiroyasu" w:date="2018-02-13T15:22:00Z">
              <w:tcPr>
                <w:tcW w:w="0" w:type="auto"/>
                <w:vMerge/>
                <w:hideMark/>
              </w:tcPr>
            </w:tcPrChange>
          </w:tcPr>
          <w:p w14:paraId="4812422C" w14:textId="77777777" w:rsidR="000A4119" w:rsidRDefault="000A4119">
            <w:pPr>
              <w:rPr>
                <w:rFonts w:ascii="Calibri" w:hAnsi="Calibri"/>
                <w:color w:val="000000"/>
              </w:rPr>
            </w:pPr>
          </w:p>
        </w:tc>
        <w:tc>
          <w:tcPr>
            <w:tcW w:w="1900" w:type="dxa"/>
            <w:tcBorders>
              <w:top w:val="nil"/>
              <w:left w:val="nil"/>
              <w:bottom w:val="single" w:sz="4" w:space="0" w:color="auto"/>
              <w:right w:val="single" w:sz="8" w:space="0" w:color="auto"/>
            </w:tcBorders>
            <w:shd w:val="clear" w:color="auto" w:fill="auto"/>
            <w:vAlign w:val="center"/>
            <w:hideMark/>
            <w:tcPrChange w:id="114" w:author="Elizabeth Hiroyasu" w:date="2018-02-13T15:22:00Z">
              <w:tcPr>
                <w:tcW w:w="1900" w:type="dxa"/>
                <w:tcBorders>
                  <w:top w:val="nil"/>
                  <w:left w:val="nil"/>
                  <w:bottom w:val="single" w:sz="4" w:space="0" w:color="auto"/>
                  <w:right w:val="single" w:sz="8" w:space="0" w:color="auto"/>
                </w:tcBorders>
                <w:shd w:val="clear" w:color="auto" w:fill="auto"/>
                <w:hideMark/>
              </w:tcPr>
            </w:tcPrChange>
          </w:tcPr>
          <w:p w14:paraId="7F817EB4" w14:textId="77777777" w:rsidR="000A4119" w:rsidRDefault="000A4119" w:rsidP="72E41CF8">
            <w:pPr>
              <w:jc w:val="center"/>
              <w:rPr>
                <w:rFonts w:ascii="Calibri" w:hAnsi="Calibri"/>
                <w:i/>
                <w:iCs/>
                <w:color w:val="000000"/>
                <w:rPrChange w:id="115" w:author="Elizabeth Hiroyasu" w:date="2018-02-13T15:22:00Z">
                  <w:rPr/>
                </w:rPrChange>
              </w:rPr>
            </w:pPr>
            <w:r w:rsidRPr="72E41CF8">
              <w:rPr>
                <w:rFonts w:ascii="Calibri" w:hAnsi="Calibri"/>
                <w:i/>
                <w:iCs/>
                <w:color w:val="000000"/>
              </w:rPr>
              <w:t>Measurement of Error Variance</w:t>
            </w:r>
          </w:p>
        </w:tc>
        <w:tc>
          <w:tcPr>
            <w:tcW w:w="1420" w:type="dxa"/>
            <w:tcBorders>
              <w:top w:val="nil"/>
              <w:left w:val="nil"/>
              <w:bottom w:val="single" w:sz="4" w:space="0" w:color="auto"/>
              <w:right w:val="single" w:sz="4" w:space="0" w:color="auto"/>
            </w:tcBorders>
            <w:shd w:val="clear" w:color="auto" w:fill="auto"/>
            <w:noWrap/>
            <w:vAlign w:val="bottom"/>
            <w:hideMark/>
            <w:tcPrChange w:id="116" w:author="Elizabeth Hiroyasu" w:date="2018-02-13T15:22:00Z">
              <w:tcPr>
                <w:tcW w:w="1420" w:type="dxa"/>
                <w:tcBorders>
                  <w:top w:val="nil"/>
                  <w:left w:val="nil"/>
                  <w:bottom w:val="single" w:sz="4" w:space="0" w:color="auto"/>
                  <w:right w:val="single" w:sz="4" w:space="0" w:color="auto"/>
                </w:tcBorders>
                <w:shd w:val="clear" w:color="auto" w:fill="auto"/>
                <w:noWrap/>
                <w:hideMark/>
              </w:tcPr>
            </w:tcPrChange>
          </w:tcPr>
          <w:p w14:paraId="25E6AEBC" w14:textId="77777777" w:rsidR="000A4119" w:rsidRDefault="000A4119">
            <w:pPr>
              <w:jc w:val="right"/>
              <w:rPr>
                <w:rFonts w:ascii="Calibri" w:hAnsi="Calibri"/>
                <w:color w:val="000000"/>
              </w:rPr>
            </w:pPr>
            <w:r>
              <w:rPr>
                <w:rFonts w:ascii="Calibri" w:hAnsi="Calibri"/>
                <w:color w:val="000000"/>
              </w:rPr>
              <w:t>1.371241</w:t>
            </w:r>
          </w:p>
        </w:tc>
        <w:tc>
          <w:tcPr>
            <w:tcW w:w="1420" w:type="dxa"/>
            <w:tcBorders>
              <w:top w:val="nil"/>
              <w:left w:val="nil"/>
              <w:bottom w:val="single" w:sz="4" w:space="0" w:color="auto"/>
              <w:right w:val="single" w:sz="4" w:space="0" w:color="auto"/>
            </w:tcBorders>
            <w:shd w:val="clear" w:color="auto" w:fill="auto"/>
            <w:noWrap/>
            <w:vAlign w:val="bottom"/>
            <w:hideMark/>
            <w:tcPrChange w:id="117" w:author="Elizabeth Hiroyasu" w:date="2018-02-13T15:22:00Z">
              <w:tcPr>
                <w:tcW w:w="1420" w:type="dxa"/>
                <w:tcBorders>
                  <w:top w:val="nil"/>
                  <w:left w:val="nil"/>
                  <w:bottom w:val="single" w:sz="4" w:space="0" w:color="auto"/>
                  <w:right w:val="single" w:sz="4" w:space="0" w:color="auto"/>
                </w:tcBorders>
                <w:shd w:val="clear" w:color="auto" w:fill="auto"/>
                <w:noWrap/>
                <w:hideMark/>
              </w:tcPr>
            </w:tcPrChange>
          </w:tcPr>
          <w:p w14:paraId="1DCA3924" w14:textId="77777777" w:rsidR="000A4119" w:rsidRDefault="000A4119">
            <w:pPr>
              <w:jc w:val="right"/>
              <w:rPr>
                <w:rFonts w:ascii="Calibri" w:hAnsi="Calibri"/>
                <w:color w:val="000000"/>
              </w:rPr>
            </w:pPr>
            <w:r>
              <w:rPr>
                <w:rFonts w:ascii="Calibri" w:hAnsi="Calibri"/>
                <w:color w:val="000000"/>
              </w:rPr>
              <w:t>1.844164</w:t>
            </w:r>
          </w:p>
        </w:tc>
        <w:tc>
          <w:tcPr>
            <w:tcW w:w="1420" w:type="dxa"/>
            <w:tcBorders>
              <w:top w:val="nil"/>
              <w:left w:val="nil"/>
              <w:bottom w:val="single" w:sz="4" w:space="0" w:color="auto"/>
              <w:right w:val="single" w:sz="8" w:space="0" w:color="auto"/>
            </w:tcBorders>
            <w:shd w:val="clear" w:color="auto" w:fill="auto"/>
            <w:noWrap/>
            <w:vAlign w:val="bottom"/>
            <w:hideMark/>
            <w:tcPrChange w:id="118" w:author="Elizabeth Hiroyasu" w:date="2018-02-13T15:22:00Z">
              <w:tcPr>
                <w:tcW w:w="1420" w:type="dxa"/>
                <w:tcBorders>
                  <w:top w:val="nil"/>
                  <w:left w:val="nil"/>
                  <w:bottom w:val="single" w:sz="4" w:space="0" w:color="auto"/>
                  <w:right w:val="single" w:sz="8" w:space="0" w:color="auto"/>
                </w:tcBorders>
                <w:shd w:val="clear" w:color="auto" w:fill="auto"/>
                <w:noWrap/>
                <w:hideMark/>
              </w:tcPr>
            </w:tcPrChange>
          </w:tcPr>
          <w:p w14:paraId="71FEE18F" w14:textId="77777777" w:rsidR="000A4119" w:rsidRDefault="000A4119">
            <w:pPr>
              <w:jc w:val="right"/>
              <w:rPr>
                <w:rFonts w:ascii="Calibri" w:hAnsi="Calibri"/>
                <w:color w:val="000000"/>
              </w:rPr>
            </w:pPr>
            <w:r>
              <w:rPr>
                <w:rFonts w:ascii="Calibri" w:hAnsi="Calibri"/>
                <w:color w:val="000000"/>
              </w:rPr>
              <w:t>2.719201</w:t>
            </w:r>
          </w:p>
        </w:tc>
      </w:tr>
      <w:tr w:rsidR="000A4119" w14:paraId="6C05796D" w14:textId="77777777" w:rsidTr="72E41CF8">
        <w:trPr>
          <w:trHeight w:val="315"/>
        </w:trPr>
        <w:tc>
          <w:tcPr>
            <w:tcW w:w="960" w:type="dxa"/>
            <w:vMerge/>
            <w:tcBorders>
              <w:top w:val="nil"/>
              <w:left w:val="single" w:sz="8" w:space="0" w:color="auto"/>
              <w:bottom w:val="single" w:sz="8" w:space="0" w:color="000000"/>
              <w:right w:val="single" w:sz="4" w:space="0" w:color="auto"/>
            </w:tcBorders>
            <w:vAlign w:val="center"/>
            <w:hideMark/>
            <w:tcPrChange w:id="119" w:author="Elizabeth Hiroyasu" w:date="2018-02-13T15:22:00Z">
              <w:tcPr>
                <w:tcW w:w="0" w:type="auto"/>
                <w:vMerge/>
                <w:hideMark/>
              </w:tcPr>
            </w:tcPrChange>
          </w:tcPr>
          <w:p w14:paraId="1B083840" w14:textId="77777777" w:rsidR="000A4119" w:rsidRDefault="000A4119">
            <w:pPr>
              <w:rPr>
                <w:rFonts w:ascii="Calibri" w:hAnsi="Calibri"/>
                <w:color w:val="000000"/>
              </w:rPr>
            </w:pPr>
          </w:p>
        </w:tc>
        <w:tc>
          <w:tcPr>
            <w:tcW w:w="1900" w:type="dxa"/>
            <w:tcBorders>
              <w:top w:val="nil"/>
              <w:left w:val="nil"/>
              <w:bottom w:val="single" w:sz="8" w:space="0" w:color="auto"/>
              <w:right w:val="single" w:sz="8" w:space="0" w:color="auto"/>
            </w:tcBorders>
            <w:shd w:val="clear" w:color="auto" w:fill="auto"/>
            <w:vAlign w:val="center"/>
            <w:hideMark/>
            <w:tcPrChange w:id="120" w:author="Elizabeth Hiroyasu" w:date="2018-02-13T15:22:00Z">
              <w:tcPr>
                <w:tcW w:w="1900" w:type="dxa"/>
                <w:tcBorders>
                  <w:top w:val="nil"/>
                  <w:left w:val="nil"/>
                  <w:bottom w:val="single" w:sz="8" w:space="0" w:color="auto"/>
                  <w:right w:val="single" w:sz="8" w:space="0" w:color="auto"/>
                </w:tcBorders>
                <w:shd w:val="clear" w:color="auto" w:fill="auto"/>
                <w:hideMark/>
              </w:tcPr>
            </w:tcPrChange>
          </w:tcPr>
          <w:p w14:paraId="2562B563" w14:textId="77777777" w:rsidR="000A4119" w:rsidRDefault="000A4119" w:rsidP="72E41CF8">
            <w:pPr>
              <w:jc w:val="center"/>
              <w:rPr>
                <w:rFonts w:ascii="Calibri" w:hAnsi="Calibri"/>
                <w:i/>
                <w:iCs/>
                <w:color w:val="000000"/>
                <w:rPrChange w:id="121" w:author="Elizabeth Hiroyasu" w:date="2018-02-13T15:22:00Z">
                  <w:rPr/>
                </w:rPrChange>
              </w:rPr>
            </w:pPr>
            <w:r w:rsidRPr="72E41CF8">
              <w:rPr>
                <w:rFonts w:ascii="Calibri" w:hAnsi="Calibri"/>
                <w:i/>
                <w:iCs/>
                <w:color w:val="000000"/>
              </w:rPr>
              <w:t>P-Value</w:t>
            </w:r>
          </w:p>
        </w:tc>
        <w:tc>
          <w:tcPr>
            <w:tcW w:w="1420" w:type="dxa"/>
            <w:tcBorders>
              <w:top w:val="nil"/>
              <w:left w:val="nil"/>
              <w:bottom w:val="single" w:sz="8" w:space="0" w:color="auto"/>
              <w:right w:val="single" w:sz="4" w:space="0" w:color="auto"/>
            </w:tcBorders>
            <w:shd w:val="clear" w:color="auto" w:fill="auto"/>
            <w:noWrap/>
            <w:vAlign w:val="bottom"/>
            <w:hideMark/>
            <w:tcPrChange w:id="122" w:author="Elizabeth Hiroyasu" w:date="2018-02-13T15:22:00Z">
              <w:tcPr>
                <w:tcW w:w="1420" w:type="dxa"/>
                <w:tcBorders>
                  <w:top w:val="nil"/>
                  <w:left w:val="nil"/>
                  <w:bottom w:val="single" w:sz="8" w:space="0" w:color="auto"/>
                  <w:right w:val="single" w:sz="4" w:space="0" w:color="auto"/>
                </w:tcBorders>
                <w:shd w:val="clear" w:color="auto" w:fill="auto"/>
                <w:noWrap/>
                <w:hideMark/>
              </w:tcPr>
            </w:tcPrChange>
          </w:tcPr>
          <w:p w14:paraId="56D54B0A" w14:textId="77777777" w:rsidR="000A4119" w:rsidRDefault="000A4119">
            <w:pPr>
              <w:jc w:val="right"/>
              <w:rPr>
                <w:rFonts w:ascii="Calibri" w:hAnsi="Calibri"/>
                <w:color w:val="000000"/>
              </w:rPr>
            </w:pPr>
            <w:r>
              <w:rPr>
                <w:rFonts w:ascii="Calibri" w:hAnsi="Calibri"/>
                <w:color w:val="000000"/>
              </w:rPr>
              <w:t>0.063333</w:t>
            </w:r>
          </w:p>
        </w:tc>
        <w:tc>
          <w:tcPr>
            <w:tcW w:w="1420" w:type="dxa"/>
            <w:tcBorders>
              <w:top w:val="nil"/>
              <w:left w:val="nil"/>
              <w:bottom w:val="single" w:sz="8" w:space="0" w:color="auto"/>
              <w:right w:val="single" w:sz="4" w:space="0" w:color="auto"/>
            </w:tcBorders>
            <w:shd w:val="clear" w:color="auto" w:fill="auto"/>
            <w:noWrap/>
            <w:vAlign w:val="bottom"/>
            <w:hideMark/>
            <w:tcPrChange w:id="123" w:author="Elizabeth Hiroyasu" w:date="2018-02-13T15:22:00Z">
              <w:tcPr>
                <w:tcW w:w="1420" w:type="dxa"/>
                <w:tcBorders>
                  <w:top w:val="nil"/>
                  <w:left w:val="nil"/>
                  <w:bottom w:val="single" w:sz="8" w:space="0" w:color="auto"/>
                  <w:right w:val="single" w:sz="4" w:space="0" w:color="auto"/>
                </w:tcBorders>
                <w:shd w:val="clear" w:color="auto" w:fill="auto"/>
                <w:noWrap/>
                <w:hideMark/>
              </w:tcPr>
            </w:tcPrChange>
          </w:tcPr>
          <w:p w14:paraId="4FACA1B0" w14:textId="77777777" w:rsidR="000A4119" w:rsidRDefault="000A4119">
            <w:pPr>
              <w:jc w:val="right"/>
              <w:rPr>
                <w:rFonts w:ascii="Calibri" w:hAnsi="Calibri"/>
                <w:color w:val="000000"/>
              </w:rPr>
            </w:pPr>
            <w:r>
              <w:rPr>
                <w:rFonts w:ascii="Calibri" w:hAnsi="Calibri"/>
                <w:color w:val="000000"/>
              </w:rPr>
              <w:t>0.3608</w:t>
            </w:r>
          </w:p>
        </w:tc>
        <w:tc>
          <w:tcPr>
            <w:tcW w:w="1420" w:type="dxa"/>
            <w:tcBorders>
              <w:top w:val="nil"/>
              <w:left w:val="nil"/>
              <w:bottom w:val="single" w:sz="8" w:space="0" w:color="auto"/>
              <w:right w:val="single" w:sz="8" w:space="0" w:color="auto"/>
            </w:tcBorders>
            <w:shd w:val="clear" w:color="auto" w:fill="auto"/>
            <w:noWrap/>
            <w:vAlign w:val="bottom"/>
            <w:hideMark/>
            <w:tcPrChange w:id="124" w:author="Elizabeth Hiroyasu" w:date="2018-02-13T15:22:00Z">
              <w:tcPr>
                <w:tcW w:w="1420" w:type="dxa"/>
                <w:tcBorders>
                  <w:top w:val="nil"/>
                  <w:left w:val="nil"/>
                  <w:bottom w:val="single" w:sz="8" w:space="0" w:color="auto"/>
                  <w:right w:val="single" w:sz="8" w:space="0" w:color="auto"/>
                </w:tcBorders>
                <w:shd w:val="clear" w:color="auto" w:fill="auto"/>
                <w:noWrap/>
                <w:hideMark/>
              </w:tcPr>
            </w:tcPrChange>
          </w:tcPr>
          <w:p w14:paraId="2CC3BBB9" w14:textId="77777777" w:rsidR="000A4119" w:rsidRDefault="000A4119">
            <w:pPr>
              <w:jc w:val="right"/>
              <w:rPr>
                <w:rFonts w:ascii="Calibri" w:hAnsi="Calibri"/>
                <w:color w:val="000000"/>
              </w:rPr>
            </w:pPr>
            <w:r>
              <w:rPr>
                <w:rFonts w:ascii="Calibri" w:hAnsi="Calibri"/>
                <w:color w:val="000000"/>
              </w:rPr>
              <w:t>0.1436</w:t>
            </w:r>
          </w:p>
        </w:tc>
      </w:tr>
      <w:tr w:rsidR="000A4119" w14:paraId="6B1DD4CE" w14:textId="77777777" w:rsidTr="72E41CF8">
        <w:trPr>
          <w:trHeight w:val="300"/>
        </w:trPr>
        <w:tc>
          <w:tcPr>
            <w:tcW w:w="960" w:type="dxa"/>
            <w:vMerge w:val="restart"/>
            <w:tcBorders>
              <w:top w:val="nil"/>
              <w:left w:val="single" w:sz="8" w:space="0" w:color="auto"/>
              <w:bottom w:val="single" w:sz="8" w:space="0" w:color="000000" w:themeColor="text1"/>
              <w:right w:val="single" w:sz="4" w:space="0" w:color="auto"/>
            </w:tcBorders>
            <w:shd w:val="clear" w:color="auto" w:fill="F2F2F2" w:themeFill="background1" w:themeFillShade="F2"/>
            <w:textDirection w:val="btLr"/>
            <w:vAlign w:val="center"/>
            <w:hideMark/>
            <w:tcPrChange w:id="125" w:author="Elizabeth Hiroyasu" w:date="2018-02-13T15:22:00Z">
              <w:tcPr>
                <w:tcW w:w="960" w:type="dxa"/>
                <w:vMerge w:val="restart"/>
                <w:tcBorders>
                  <w:top w:val="nil"/>
                  <w:left w:val="single" w:sz="8" w:space="0" w:color="auto"/>
                  <w:bottom w:val="single" w:sz="8" w:space="0" w:color="000000"/>
                  <w:right w:val="single" w:sz="4" w:space="0" w:color="auto"/>
                </w:tcBorders>
                <w:shd w:val="clear" w:color="000000" w:fill="F2F2F2"/>
                <w:textDirection w:val="btLr"/>
                <w:hideMark/>
              </w:tcPr>
            </w:tcPrChange>
          </w:tcPr>
          <w:p w14:paraId="291046E8" w14:textId="77777777" w:rsidR="000A4119" w:rsidRDefault="000A4119">
            <w:pPr>
              <w:jc w:val="center"/>
              <w:rPr>
                <w:rFonts w:ascii="Calibri" w:hAnsi="Calibri"/>
                <w:color w:val="000000"/>
              </w:rPr>
            </w:pPr>
            <w:r>
              <w:rPr>
                <w:rFonts w:ascii="Calibri" w:hAnsi="Calibri"/>
                <w:color w:val="000000"/>
              </w:rPr>
              <w:t>All Years, SF Lakes Only</w:t>
            </w:r>
          </w:p>
        </w:tc>
        <w:tc>
          <w:tcPr>
            <w:tcW w:w="1900" w:type="dxa"/>
            <w:tcBorders>
              <w:top w:val="nil"/>
              <w:left w:val="nil"/>
              <w:bottom w:val="single" w:sz="4" w:space="0" w:color="auto"/>
              <w:right w:val="single" w:sz="8" w:space="0" w:color="auto"/>
            </w:tcBorders>
            <w:shd w:val="clear" w:color="auto" w:fill="F2F2F2" w:themeFill="background1" w:themeFillShade="F2"/>
            <w:vAlign w:val="center"/>
            <w:hideMark/>
            <w:tcPrChange w:id="126" w:author="Elizabeth Hiroyasu" w:date="2018-02-13T15:22:00Z">
              <w:tcPr>
                <w:tcW w:w="1900" w:type="dxa"/>
                <w:tcBorders>
                  <w:top w:val="nil"/>
                  <w:left w:val="nil"/>
                  <w:bottom w:val="single" w:sz="4" w:space="0" w:color="auto"/>
                  <w:right w:val="single" w:sz="8" w:space="0" w:color="auto"/>
                </w:tcBorders>
                <w:shd w:val="clear" w:color="000000" w:fill="F2F2F2"/>
                <w:hideMark/>
              </w:tcPr>
            </w:tcPrChange>
          </w:tcPr>
          <w:p w14:paraId="707CF2F1" w14:textId="77777777" w:rsidR="000A4119" w:rsidRDefault="000A4119" w:rsidP="72E41CF8">
            <w:pPr>
              <w:jc w:val="center"/>
              <w:rPr>
                <w:rFonts w:ascii="Calibri" w:hAnsi="Calibri"/>
                <w:i/>
                <w:iCs/>
                <w:color w:val="000000"/>
                <w:rPrChange w:id="127" w:author="Elizabeth Hiroyasu" w:date="2018-02-13T15:22:00Z">
                  <w:rPr/>
                </w:rPrChange>
              </w:rPr>
            </w:pPr>
            <w:r w:rsidRPr="72E41CF8">
              <w:rPr>
                <w:rFonts w:ascii="Calibri" w:hAnsi="Calibri"/>
                <w:i/>
                <w:iCs/>
                <w:color w:val="000000"/>
              </w:rPr>
              <w:t>Log Growth Rates</w:t>
            </w:r>
          </w:p>
        </w:tc>
        <w:tc>
          <w:tcPr>
            <w:tcW w:w="1420" w:type="dxa"/>
            <w:tcBorders>
              <w:top w:val="nil"/>
              <w:left w:val="nil"/>
              <w:bottom w:val="single" w:sz="4" w:space="0" w:color="auto"/>
              <w:right w:val="single" w:sz="4" w:space="0" w:color="auto"/>
            </w:tcBorders>
            <w:shd w:val="clear" w:color="auto" w:fill="F2F2F2" w:themeFill="background1" w:themeFillShade="F2"/>
            <w:noWrap/>
            <w:vAlign w:val="bottom"/>
            <w:hideMark/>
            <w:tcPrChange w:id="128" w:author="Elizabeth Hiroyasu" w:date="2018-02-13T15:22:00Z">
              <w:tcPr>
                <w:tcW w:w="1420" w:type="dxa"/>
                <w:tcBorders>
                  <w:top w:val="nil"/>
                  <w:left w:val="nil"/>
                  <w:bottom w:val="single" w:sz="4" w:space="0" w:color="auto"/>
                  <w:right w:val="single" w:sz="4" w:space="0" w:color="auto"/>
                </w:tcBorders>
                <w:shd w:val="clear" w:color="000000" w:fill="F2F2F2"/>
                <w:noWrap/>
                <w:hideMark/>
              </w:tcPr>
            </w:tcPrChange>
          </w:tcPr>
          <w:p w14:paraId="0480FE64" w14:textId="77777777" w:rsidR="000A4119" w:rsidRDefault="000A4119">
            <w:pPr>
              <w:jc w:val="right"/>
              <w:rPr>
                <w:rFonts w:ascii="Calibri" w:hAnsi="Calibri"/>
                <w:color w:val="000000"/>
              </w:rPr>
            </w:pPr>
            <w:r>
              <w:rPr>
                <w:rFonts w:ascii="Calibri" w:hAnsi="Calibri"/>
                <w:color w:val="000000"/>
              </w:rPr>
              <w:t>0.1233</w:t>
            </w:r>
          </w:p>
        </w:tc>
        <w:tc>
          <w:tcPr>
            <w:tcW w:w="1420" w:type="dxa"/>
            <w:tcBorders>
              <w:top w:val="nil"/>
              <w:left w:val="nil"/>
              <w:bottom w:val="single" w:sz="4" w:space="0" w:color="auto"/>
              <w:right w:val="single" w:sz="4" w:space="0" w:color="auto"/>
            </w:tcBorders>
            <w:shd w:val="clear" w:color="auto" w:fill="F2F2F2" w:themeFill="background1" w:themeFillShade="F2"/>
            <w:noWrap/>
            <w:vAlign w:val="bottom"/>
            <w:hideMark/>
            <w:tcPrChange w:id="129" w:author="Elizabeth Hiroyasu" w:date="2018-02-13T15:22:00Z">
              <w:tcPr>
                <w:tcW w:w="1420" w:type="dxa"/>
                <w:tcBorders>
                  <w:top w:val="nil"/>
                  <w:left w:val="nil"/>
                  <w:bottom w:val="single" w:sz="4" w:space="0" w:color="auto"/>
                  <w:right w:val="single" w:sz="4" w:space="0" w:color="auto"/>
                </w:tcBorders>
                <w:shd w:val="clear" w:color="000000" w:fill="F2F2F2"/>
                <w:noWrap/>
                <w:hideMark/>
              </w:tcPr>
            </w:tcPrChange>
          </w:tcPr>
          <w:p w14:paraId="63ABF919" w14:textId="77777777" w:rsidR="000A4119" w:rsidRDefault="000A4119">
            <w:pPr>
              <w:jc w:val="right"/>
              <w:rPr>
                <w:rFonts w:ascii="Calibri" w:hAnsi="Calibri"/>
                <w:color w:val="000000"/>
              </w:rPr>
            </w:pPr>
            <w:r>
              <w:rPr>
                <w:rFonts w:ascii="Calibri" w:hAnsi="Calibri"/>
                <w:color w:val="000000"/>
              </w:rPr>
              <w:t>0.05138</w:t>
            </w:r>
          </w:p>
        </w:tc>
        <w:tc>
          <w:tcPr>
            <w:tcW w:w="1420" w:type="dxa"/>
            <w:tcBorders>
              <w:top w:val="nil"/>
              <w:left w:val="nil"/>
              <w:bottom w:val="single" w:sz="4" w:space="0" w:color="auto"/>
              <w:right w:val="single" w:sz="8" w:space="0" w:color="auto"/>
            </w:tcBorders>
            <w:shd w:val="clear" w:color="auto" w:fill="F2F2F2" w:themeFill="background1" w:themeFillShade="F2"/>
            <w:noWrap/>
            <w:vAlign w:val="bottom"/>
            <w:hideMark/>
            <w:tcPrChange w:id="130" w:author="Elizabeth Hiroyasu" w:date="2018-02-13T15:22:00Z">
              <w:tcPr>
                <w:tcW w:w="1420" w:type="dxa"/>
                <w:tcBorders>
                  <w:top w:val="nil"/>
                  <w:left w:val="nil"/>
                  <w:bottom w:val="single" w:sz="4" w:space="0" w:color="auto"/>
                  <w:right w:val="single" w:sz="8" w:space="0" w:color="auto"/>
                </w:tcBorders>
                <w:shd w:val="clear" w:color="000000" w:fill="F2F2F2"/>
                <w:noWrap/>
                <w:hideMark/>
              </w:tcPr>
            </w:tcPrChange>
          </w:tcPr>
          <w:p w14:paraId="57802BD1" w14:textId="77777777" w:rsidR="000A4119" w:rsidRDefault="000A4119">
            <w:pPr>
              <w:jc w:val="right"/>
              <w:rPr>
                <w:rFonts w:ascii="Calibri" w:hAnsi="Calibri"/>
                <w:color w:val="000000"/>
              </w:rPr>
            </w:pPr>
            <w:r>
              <w:rPr>
                <w:rFonts w:ascii="Calibri" w:hAnsi="Calibri"/>
                <w:color w:val="000000"/>
              </w:rPr>
              <w:t>-0.05485</w:t>
            </w:r>
          </w:p>
        </w:tc>
      </w:tr>
      <w:tr w:rsidR="000A4119" w14:paraId="4E77FA49" w14:textId="77777777" w:rsidTr="72E41CF8">
        <w:trPr>
          <w:trHeight w:val="510"/>
        </w:trPr>
        <w:tc>
          <w:tcPr>
            <w:tcW w:w="960" w:type="dxa"/>
            <w:vMerge/>
            <w:tcBorders>
              <w:top w:val="nil"/>
              <w:left w:val="single" w:sz="8" w:space="0" w:color="auto"/>
              <w:bottom w:val="single" w:sz="8" w:space="0" w:color="000000"/>
              <w:right w:val="single" w:sz="4" w:space="0" w:color="auto"/>
            </w:tcBorders>
            <w:vAlign w:val="center"/>
            <w:hideMark/>
            <w:tcPrChange w:id="131" w:author="Elizabeth Hiroyasu" w:date="2018-02-13T15:22:00Z">
              <w:tcPr>
                <w:tcW w:w="0" w:type="auto"/>
                <w:vMerge/>
                <w:hideMark/>
              </w:tcPr>
            </w:tcPrChange>
          </w:tcPr>
          <w:p w14:paraId="7279C18B" w14:textId="77777777" w:rsidR="000A4119" w:rsidRDefault="000A4119">
            <w:pPr>
              <w:rPr>
                <w:rFonts w:ascii="Calibri" w:hAnsi="Calibri"/>
                <w:color w:val="000000"/>
              </w:rPr>
            </w:pPr>
          </w:p>
        </w:tc>
        <w:tc>
          <w:tcPr>
            <w:tcW w:w="1900" w:type="dxa"/>
            <w:tcBorders>
              <w:top w:val="nil"/>
              <w:left w:val="nil"/>
              <w:bottom w:val="single" w:sz="4" w:space="0" w:color="auto"/>
              <w:right w:val="single" w:sz="8" w:space="0" w:color="auto"/>
            </w:tcBorders>
            <w:shd w:val="clear" w:color="auto" w:fill="F2F2F2" w:themeFill="background1" w:themeFillShade="F2"/>
            <w:vAlign w:val="center"/>
            <w:hideMark/>
            <w:tcPrChange w:id="132" w:author="Elizabeth Hiroyasu" w:date="2018-02-13T15:22:00Z">
              <w:tcPr>
                <w:tcW w:w="1900" w:type="dxa"/>
                <w:tcBorders>
                  <w:top w:val="nil"/>
                  <w:left w:val="nil"/>
                  <w:bottom w:val="single" w:sz="4" w:space="0" w:color="auto"/>
                  <w:right w:val="single" w:sz="8" w:space="0" w:color="auto"/>
                </w:tcBorders>
                <w:shd w:val="clear" w:color="000000" w:fill="F2F2F2"/>
                <w:hideMark/>
              </w:tcPr>
            </w:tcPrChange>
          </w:tcPr>
          <w:p w14:paraId="4402E21D" w14:textId="77777777" w:rsidR="000A4119" w:rsidRDefault="000A4119" w:rsidP="72E41CF8">
            <w:pPr>
              <w:jc w:val="center"/>
              <w:rPr>
                <w:rFonts w:ascii="Calibri" w:hAnsi="Calibri"/>
                <w:i/>
                <w:iCs/>
                <w:color w:val="000000"/>
                <w:rPrChange w:id="133" w:author="Elizabeth Hiroyasu" w:date="2018-02-13T15:22:00Z">
                  <w:rPr/>
                </w:rPrChange>
              </w:rPr>
            </w:pPr>
            <w:r w:rsidRPr="72E41CF8">
              <w:rPr>
                <w:rFonts w:ascii="Calibri" w:hAnsi="Calibri"/>
                <w:i/>
                <w:iCs/>
                <w:color w:val="000000"/>
              </w:rPr>
              <w:t>95% Confidence Interval</w:t>
            </w:r>
          </w:p>
        </w:tc>
        <w:tc>
          <w:tcPr>
            <w:tcW w:w="1420" w:type="dxa"/>
            <w:tcBorders>
              <w:top w:val="nil"/>
              <w:left w:val="nil"/>
              <w:bottom w:val="single" w:sz="4" w:space="0" w:color="auto"/>
              <w:right w:val="single" w:sz="4" w:space="0" w:color="auto"/>
            </w:tcBorders>
            <w:shd w:val="clear" w:color="auto" w:fill="F2F2F2" w:themeFill="background1" w:themeFillShade="F2"/>
            <w:noWrap/>
            <w:vAlign w:val="bottom"/>
            <w:hideMark/>
            <w:tcPrChange w:id="134" w:author="Elizabeth Hiroyasu" w:date="2018-02-13T15:22:00Z">
              <w:tcPr>
                <w:tcW w:w="1420" w:type="dxa"/>
                <w:tcBorders>
                  <w:top w:val="nil"/>
                  <w:left w:val="nil"/>
                  <w:bottom w:val="single" w:sz="4" w:space="0" w:color="auto"/>
                  <w:right w:val="single" w:sz="4" w:space="0" w:color="auto"/>
                </w:tcBorders>
                <w:shd w:val="clear" w:color="000000" w:fill="F2F2F2"/>
                <w:noWrap/>
                <w:hideMark/>
              </w:tcPr>
            </w:tcPrChange>
          </w:tcPr>
          <w:p w14:paraId="3DA94CAD" w14:textId="77777777" w:rsidR="000A4119" w:rsidRDefault="000A4119">
            <w:pPr>
              <w:jc w:val="right"/>
              <w:rPr>
                <w:rFonts w:ascii="Calibri" w:hAnsi="Calibri"/>
                <w:color w:val="000000"/>
              </w:rPr>
            </w:pPr>
            <w:r>
              <w:rPr>
                <w:rFonts w:ascii="Calibri" w:hAnsi="Calibri"/>
                <w:color w:val="000000"/>
              </w:rPr>
              <w:t>(-0.037, 0.285)</w:t>
            </w:r>
          </w:p>
        </w:tc>
        <w:tc>
          <w:tcPr>
            <w:tcW w:w="1420" w:type="dxa"/>
            <w:tcBorders>
              <w:top w:val="nil"/>
              <w:left w:val="nil"/>
              <w:bottom w:val="single" w:sz="4" w:space="0" w:color="auto"/>
              <w:right w:val="single" w:sz="4" w:space="0" w:color="auto"/>
            </w:tcBorders>
            <w:shd w:val="clear" w:color="auto" w:fill="F2F2F2" w:themeFill="background1" w:themeFillShade="F2"/>
            <w:noWrap/>
            <w:vAlign w:val="bottom"/>
            <w:hideMark/>
            <w:tcPrChange w:id="135" w:author="Elizabeth Hiroyasu" w:date="2018-02-13T15:22:00Z">
              <w:tcPr>
                <w:tcW w:w="1420" w:type="dxa"/>
                <w:tcBorders>
                  <w:top w:val="nil"/>
                  <w:left w:val="nil"/>
                  <w:bottom w:val="single" w:sz="4" w:space="0" w:color="auto"/>
                  <w:right w:val="single" w:sz="4" w:space="0" w:color="auto"/>
                </w:tcBorders>
                <w:shd w:val="clear" w:color="000000" w:fill="F2F2F2"/>
                <w:noWrap/>
                <w:hideMark/>
              </w:tcPr>
            </w:tcPrChange>
          </w:tcPr>
          <w:p w14:paraId="22EF5008" w14:textId="77777777" w:rsidR="000A4119" w:rsidRDefault="000A4119">
            <w:pPr>
              <w:jc w:val="right"/>
              <w:rPr>
                <w:rFonts w:ascii="Calibri" w:hAnsi="Calibri"/>
                <w:color w:val="000000"/>
              </w:rPr>
            </w:pPr>
            <w:r>
              <w:rPr>
                <w:rFonts w:ascii="Calibri" w:hAnsi="Calibri"/>
                <w:color w:val="000000"/>
              </w:rPr>
              <w:t>(-0.099, 0.202)</w:t>
            </w:r>
          </w:p>
        </w:tc>
        <w:tc>
          <w:tcPr>
            <w:tcW w:w="1420" w:type="dxa"/>
            <w:tcBorders>
              <w:top w:val="nil"/>
              <w:left w:val="nil"/>
              <w:bottom w:val="single" w:sz="4" w:space="0" w:color="auto"/>
              <w:right w:val="single" w:sz="8" w:space="0" w:color="auto"/>
            </w:tcBorders>
            <w:shd w:val="clear" w:color="auto" w:fill="F2F2F2" w:themeFill="background1" w:themeFillShade="F2"/>
            <w:noWrap/>
            <w:vAlign w:val="bottom"/>
            <w:hideMark/>
            <w:tcPrChange w:id="136" w:author="Elizabeth Hiroyasu" w:date="2018-02-13T15:22:00Z">
              <w:tcPr>
                <w:tcW w:w="1420" w:type="dxa"/>
                <w:tcBorders>
                  <w:top w:val="nil"/>
                  <w:left w:val="nil"/>
                  <w:bottom w:val="single" w:sz="4" w:space="0" w:color="auto"/>
                  <w:right w:val="single" w:sz="8" w:space="0" w:color="auto"/>
                </w:tcBorders>
                <w:shd w:val="clear" w:color="000000" w:fill="F2F2F2"/>
                <w:noWrap/>
                <w:hideMark/>
              </w:tcPr>
            </w:tcPrChange>
          </w:tcPr>
          <w:p w14:paraId="51DE0BD0" w14:textId="77777777" w:rsidR="000A4119" w:rsidRDefault="000A4119">
            <w:pPr>
              <w:jc w:val="right"/>
              <w:rPr>
                <w:rFonts w:ascii="Calibri" w:hAnsi="Calibri"/>
                <w:color w:val="000000"/>
              </w:rPr>
            </w:pPr>
            <w:r>
              <w:rPr>
                <w:rFonts w:ascii="Calibri" w:hAnsi="Calibri"/>
                <w:color w:val="000000"/>
              </w:rPr>
              <w:t>(-0.389, 0.280)</w:t>
            </w:r>
          </w:p>
        </w:tc>
      </w:tr>
      <w:tr w:rsidR="000A4119" w14:paraId="554971DB" w14:textId="77777777" w:rsidTr="72E41CF8">
        <w:trPr>
          <w:trHeight w:val="510"/>
        </w:trPr>
        <w:tc>
          <w:tcPr>
            <w:tcW w:w="960" w:type="dxa"/>
            <w:vMerge/>
            <w:tcBorders>
              <w:top w:val="nil"/>
              <w:left w:val="single" w:sz="8" w:space="0" w:color="auto"/>
              <w:bottom w:val="single" w:sz="8" w:space="0" w:color="000000"/>
              <w:right w:val="single" w:sz="4" w:space="0" w:color="auto"/>
            </w:tcBorders>
            <w:vAlign w:val="center"/>
            <w:hideMark/>
            <w:tcPrChange w:id="137" w:author="Elizabeth Hiroyasu" w:date="2018-02-13T15:22:00Z">
              <w:tcPr>
                <w:tcW w:w="0" w:type="auto"/>
                <w:vMerge/>
                <w:hideMark/>
              </w:tcPr>
            </w:tcPrChange>
          </w:tcPr>
          <w:p w14:paraId="6BC9A68C" w14:textId="77777777" w:rsidR="000A4119" w:rsidRDefault="000A4119">
            <w:pPr>
              <w:rPr>
                <w:rFonts w:ascii="Calibri" w:hAnsi="Calibri"/>
                <w:color w:val="000000"/>
              </w:rPr>
            </w:pPr>
          </w:p>
        </w:tc>
        <w:tc>
          <w:tcPr>
            <w:tcW w:w="1900" w:type="dxa"/>
            <w:tcBorders>
              <w:top w:val="nil"/>
              <w:left w:val="nil"/>
              <w:bottom w:val="single" w:sz="4" w:space="0" w:color="auto"/>
              <w:right w:val="single" w:sz="8" w:space="0" w:color="auto"/>
            </w:tcBorders>
            <w:shd w:val="clear" w:color="auto" w:fill="F2F2F2" w:themeFill="background1" w:themeFillShade="F2"/>
            <w:vAlign w:val="center"/>
            <w:hideMark/>
            <w:tcPrChange w:id="138" w:author="Elizabeth Hiroyasu" w:date="2018-02-13T15:22:00Z">
              <w:tcPr>
                <w:tcW w:w="1900" w:type="dxa"/>
                <w:tcBorders>
                  <w:top w:val="nil"/>
                  <w:left w:val="nil"/>
                  <w:bottom w:val="single" w:sz="4" w:space="0" w:color="auto"/>
                  <w:right w:val="single" w:sz="8" w:space="0" w:color="auto"/>
                </w:tcBorders>
                <w:shd w:val="clear" w:color="000000" w:fill="F2F2F2"/>
                <w:hideMark/>
              </w:tcPr>
            </w:tcPrChange>
          </w:tcPr>
          <w:p w14:paraId="32073582" w14:textId="77777777" w:rsidR="000A4119" w:rsidRDefault="000A4119" w:rsidP="72E41CF8">
            <w:pPr>
              <w:jc w:val="center"/>
              <w:rPr>
                <w:rFonts w:ascii="Calibri" w:hAnsi="Calibri"/>
                <w:i/>
                <w:iCs/>
                <w:color w:val="000000"/>
                <w:rPrChange w:id="139" w:author="Elizabeth Hiroyasu" w:date="2018-02-13T15:22:00Z">
                  <w:rPr/>
                </w:rPrChange>
              </w:rPr>
            </w:pPr>
            <w:r w:rsidRPr="72E41CF8">
              <w:rPr>
                <w:rFonts w:ascii="Calibri" w:hAnsi="Calibri"/>
                <w:i/>
                <w:iCs/>
                <w:color w:val="000000"/>
              </w:rPr>
              <w:t>Measurement of Error Variance</w:t>
            </w:r>
          </w:p>
        </w:tc>
        <w:tc>
          <w:tcPr>
            <w:tcW w:w="1420" w:type="dxa"/>
            <w:tcBorders>
              <w:top w:val="nil"/>
              <w:left w:val="nil"/>
              <w:bottom w:val="single" w:sz="4" w:space="0" w:color="auto"/>
              <w:right w:val="single" w:sz="4" w:space="0" w:color="auto"/>
            </w:tcBorders>
            <w:shd w:val="clear" w:color="auto" w:fill="F2F2F2" w:themeFill="background1" w:themeFillShade="F2"/>
            <w:noWrap/>
            <w:vAlign w:val="bottom"/>
            <w:hideMark/>
            <w:tcPrChange w:id="140" w:author="Elizabeth Hiroyasu" w:date="2018-02-13T15:22:00Z">
              <w:tcPr>
                <w:tcW w:w="1420" w:type="dxa"/>
                <w:tcBorders>
                  <w:top w:val="nil"/>
                  <w:left w:val="nil"/>
                  <w:bottom w:val="single" w:sz="4" w:space="0" w:color="auto"/>
                  <w:right w:val="single" w:sz="4" w:space="0" w:color="auto"/>
                </w:tcBorders>
                <w:shd w:val="clear" w:color="000000" w:fill="F2F2F2"/>
                <w:noWrap/>
                <w:hideMark/>
              </w:tcPr>
            </w:tcPrChange>
          </w:tcPr>
          <w:p w14:paraId="599C7E63" w14:textId="77777777" w:rsidR="000A4119" w:rsidRDefault="000A4119">
            <w:pPr>
              <w:jc w:val="right"/>
              <w:rPr>
                <w:rFonts w:ascii="Calibri" w:hAnsi="Calibri"/>
                <w:color w:val="000000"/>
              </w:rPr>
            </w:pPr>
            <w:r>
              <w:rPr>
                <w:rFonts w:ascii="Calibri" w:hAnsi="Calibri"/>
                <w:color w:val="000000"/>
              </w:rPr>
              <w:t>1.855044</w:t>
            </w:r>
          </w:p>
        </w:tc>
        <w:tc>
          <w:tcPr>
            <w:tcW w:w="1420" w:type="dxa"/>
            <w:tcBorders>
              <w:top w:val="nil"/>
              <w:left w:val="nil"/>
              <w:bottom w:val="single" w:sz="4" w:space="0" w:color="auto"/>
              <w:right w:val="single" w:sz="4" w:space="0" w:color="auto"/>
            </w:tcBorders>
            <w:shd w:val="clear" w:color="auto" w:fill="F2F2F2" w:themeFill="background1" w:themeFillShade="F2"/>
            <w:noWrap/>
            <w:vAlign w:val="bottom"/>
            <w:hideMark/>
            <w:tcPrChange w:id="141" w:author="Elizabeth Hiroyasu" w:date="2018-02-13T15:22:00Z">
              <w:tcPr>
                <w:tcW w:w="1420" w:type="dxa"/>
                <w:tcBorders>
                  <w:top w:val="nil"/>
                  <w:left w:val="nil"/>
                  <w:bottom w:val="single" w:sz="4" w:space="0" w:color="auto"/>
                  <w:right w:val="single" w:sz="4" w:space="0" w:color="auto"/>
                </w:tcBorders>
                <w:shd w:val="clear" w:color="000000" w:fill="F2F2F2"/>
                <w:noWrap/>
                <w:hideMark/>
              </w:tcPr>
            </w:tcPrChange>
          </w:tcPr>
          <w:p w14:paraId="63A984B6" w14:textId="77777777" w:rsidR="000A4119" w:rsidRDefault="000A4119">
            <w:pPr>
              <w:jc w:val="right"/>
              <w:rPr>
                <w:rFonts w:ascii="Calibri" w:hAnsi="Calibri"/>
                <w:color w:val="000000"/>
              </w:rPr>
            </w:pPr>
            <w:r>
              <w:rPr>
                <w:rFonts w:ascii="Calibri" w:hAnsi="Calibri"/>
                <w:color w:val="000000"/>
              </w:rPr>
              <w:t>0.68674369</w:t>
            </w:r>
          </w:p>
        </w:tc>
        <w:tc>
          <w:tcPr>
            <w:tcW w:w="1420" w:type="dxa"/>
            <w:tcBorders>
              <w:top w:val="nil"/>
              <w:left w:val="nil"/>
              <w:bottom w:val="single" w:sz="4" w:space="0" w:color="auto"/>
              <w:right w:val="single" w:sz="8" w:space="0" w:color="auto"/>
            </w:tcBorders>
            <w:shd w:val="clear" w:color="auto" w:fill="F2F2F2" w:themeFill="background1" w:themeFillShade="F2"/>
            <w:noWrap/>
            <w:vAlign w:val="bottom"/>
            <w:hideMark/>
            <w:tcPrChange w:id="142" w:author="Elizabeth Hiroyasu" w:date="2018-02-13T15:22:00Z">
              <w:tcPr>
                <w:tcW w:w="1420" w:type="dxa"/>
                <w:tcBorders>
                  <w:top w:val="nil"/>
                  <w:left w:val="nil"/>
                  <w:bottom w:val="single" w:sz="4" w:space="0" w:color="auto"/>
                  <w:right w:val="single" w:sz="8" w:space="0" w:color="auto"/>
                </w:tcBorders>
                <w:shd w:val="clear" w:color="000000" w:fill="F2F2F2"/>
                <w:noWrap/>
                <w:hideMark/>
              </w:tcPr>
            </w:tcPrChange>
          </w:tcPr>
          <w:p w14:paraId="795537C5" w14:textId="77777777" w:rsidR="000A4119" w:rsidRDefault="000A4119">
            <w:pPr>
              <w:jc w:val="right"/>
              <w:rPr>
                <w:rFonts w:ascii="Calibri" w:hAnsi="Calibri"/>
                <w:color w:val="000000"/>
              </w:rPr>
            </w:pPr>
            <w:r>
              <w:rPr>
                <w:rFonts w:ascii="Calibri" w:hAnsi="Calibri"/>
                <w:color w:val="000000"/>
              </w:rPr>
              <w:t>3.732624</w:t>
            </w:r>
          </w:p>
        </w:tc>
      </w:tr>
      <w:tr w:rsidR="000A4119" w14:paraId="7470ED26" w14:textId="77777777" w:rsidTr="72E41CF8">
        <w:trPr>
          <w:trHeight w:val="315"/>
        </w:trPr>
        <w:tc>
          <w:tcPr>
            <w:tcW w:w="960" w:type="dxa"/>
            <w:vMerge/>
            <w:tcBorders>
              <w:top w:val="nil"/>
              <w:left w:val="single" w:sz="8" w:space="0" w:color="auto"/>
              <w:bottom w:val="single" w:sz="8" w:space="0" w:color="000000"/>
              <w:right w:val="single" w:sz="4" w:space="0" w:color="auto"/>
            </w:tcBorders>
            <w:vAlign w:val="center"/>
            <w:hideMark/>
            <w:tcPrChange w:id="143" w:author="Elizabeth Hiroyasu" w:date="2018-02-13T15:22:00Z">
              <w:tcPr>
                <w:tcW w:w="0" w:type="auto"/>
                <w:vMerge/>
                <w:hideMark/>
              </w:tcPr>
            </w:tcPrChange>
          </w:tcPr>
          <w:p w14:paraId="7DA1D0F8" w14:textId="77777777" w:rsidR="000A4119" w:rsidRDefault="000A4119">
            <w:pPr>
              <w:rPr>
                <w:rFonts w:ascii="Calibri" w:hAnsi="Calibri"/>
                <w:color w:val="000000"/>
              </w:rPr>
            </w:pPr>
          </w:p>
        </w:tc>
        <w:tc>
          <w:tcPr>
            <w:tcW w:w="1900" w:type="dxa"/>
            <w:tcBorders>
              <w:top w:val="nil"/>
              <w:left w:val="nil"/>
              <w:bottom w:val="single" w:sz="8" w:space="0" w:color="auto"/>
              <w:right w:val="single" w:sz="8" w:space="0" w:color="auto"/>
            </w:tcBorders>
            <w:shd w:val="clear" w:color="auto" w:fill="F2F2F2" w:themeFill="background1" w:themeFillShade="F2"/>
            <w:vAlign w:val="center"/>
            <w:hideMark/>
            <w:tcPrChange w:id="144" w:author="Elizabeth Hiroyasu" w:date="2018-02-13T15:22:00Z">
              <w:tcPr>
                <w:tcW w:w="1900" w:type="dxa"/>
                <w:tcBorders>
                  <w:top w:val="nil"/>
                  <w:left w:val="nil"/>
                  <w:bottom w:val="single" w:sz="8" w:space="0" w:color="auto"/>
                  <w:right w:val="single" w:sz="8" w:space="0" w:color="auto"/>
                </w:tcBorders>
                <w:shd w:val="clear" w:color="000000" w:fill="F2F2F2"/>
                <w:hideMark/>
              </w:tcPr>
            </w:tcPrChange>
          </w:tcPr>
          <w:p w14:paraId="43DAC84F" w14:textId="77777777" w:rsidR="000A4119" w:rsidRDefault="000A4119" w:rsidP="72E41CF8">
            <w:pPr>
              <w:jc w:val="center"/>
              <w:rPr>
                <w:rFonts w:ascii="Calibri" w:hAnsi="Calibri"/>
                <w:i/>
                <w:iCs/>
                <w:color w:val="000000"/>
                <w:rPrChange w:id="145" w:author="Elizabeth Hiroyasu" w:date="2018-02-13T15:22:00Z">
                  <w:rPr/>
                </w:rPrChange>
              </w:rPr>
            </w:pPr>
            <w:r w:rsidRPr="72E41CF8">
              <w:rPr>
                <w:rFonts w:ascii="Calibri" w:hAnsi="Calibri"/>
                <w:i/>
                <w:iCs/>
                <w:color w:val="000000"/>
              </w:rPr>
              <w:t>P-Value</w:t>
            </w:r>
          </w:p>
        </w:tc>
        <w:tc>
          <w:tcPr>
            <w:tcW w:w="1420" w:type="dxa"/>
            <w:tcBorders>
              <w:top w:val="nil"/>
              <w:left w:val="nil"/>
              <w:bottom w:val="single" w:sz="8" w:space="0" w:color="auto"/>
              <w:right w:val="single" w:sz="4" w:space="0" w:color="auto"/>
            </w:tcBorders>
            <w:shd w:val="clear" w:color="auto" w:fill="F2F2F2" w:themeFill="background1" w:themeFillShade="F2"/>
            <w:noWrap/>
            <w:vAlign w:val="bottom"/>
            <w:hideMark/>
            <w:tcPrChange w:id="146" w:author="Elizabeth Hiroyasu" w:date="2018-02-13T15:22:00Z">
              <w:tcPr>
                <w:tcW w:w="1420" w:type="dxa"/>
                <w:tcBorders>
                  <w:top w:val="nil"/>
                  <w:left w:val="nil"/>
                  <w:bottom w:val="single" w:sz="8" w:space="0" w:color="auto"/>
                  <w:right w:val="single" w:sz="4" w:space="0" w:color="auto"/>
                </w:tcBorders>
                <w:shd w:val="clear" w:color="000000" w:fill="F2F2F2"/>
                <w:noWrap/>
                <w:hideMark/>
              </w:tcPr>
            </w:tcPrChange>
          </w:tcPr>
          <w:p w14:paraId="3B434F3F" w14:textId="77777777" w:rsidR="000A4119" w:rsidRDefault="000A4119">
            <w:pPr>
              <w:jc w:val="right"/>
              <w:rPr>
                <w:rFonts w:ascii="Calibri" w:hAnsi="Calibri"/>
                <w:color w:val="000000"/>
              </w:rPr>
            </w:pPr>
            <w:r>
              <w:rPr>
                <w:rFonts w:ascii="Calibri" w:hAnsi="Calibri"/>
                <w:color w:val="000000"/>
              </w:rPr>
              <w:t>0.1172</w:t>
            </w:r>
          </w:p>
        </w:tc>
        <w:tc>
          <w:tcPr>
            <w:tcW w:w="1420" w:type="dxa"/>
            <w:tcBorders>
              <w:top w:val="nil"/>
              <w:left w:val="nil"/>
              <w:bottom w:val="single" w:sz="8" w:space="0" w:color="auto"/>
              <w:right w:val="single" w:sz="4" w:space="0" w:color="auto"/>
            </w:tcBorders>
            <w:shd w:val="clear" w:color="auto" w:fill="F2F2F2" w:themeFill="background1" w:themeFillShade="F2"/>
            <w:noWrap/>
            <w:vAlign w:val="bottom"/>
            <w:hideMark/>
            <w:tcPrChange w:id="147" w:author="Elizabeth Hiroyasu" w:date="2018-02-13T15:22:00Z">
              <w:tcPr>
                <w:tcW w:w="1420" w:type="dxa"/>
                <w:tcBorders>
                  <w:top w:val="nil"/>
                  <w:left w:val="nil"/>
                  <w:bottom w:val="single" w:sz="8" w:space="0" w:color="auto"/>
                  <w:right w:val="single" w:sz="4" w:space="0" w:color="auto"/>
                </w:tcBorders>
                <w:shd w:val="clear" w:color="000000" w:fill="F2F2F2"/>
                <w:noWrap/>
                <w:hideMark/>
              </w:tcPr>
            </w:tcPrChange>
          </w:tcPr>
          <w:p w14:paraId="204407D8" w14:textId="77777777" w:rsidR="000A4119" w:rsidRDefault="000A4119">
            <w:pPr>
              <w:jc w:val="right"/>
              <w:rPr>
                <w:rFonts w:ascii="Calibri" w:hAnsi="Calibri"/>
                <w:color w:val="000000"/>
              </w:rPr>
            </w:pPr>
            <w:r>
              <w:rPr>
                <w:rFonts w:ascii="Calibri" w:hAnsi="Calibri"/>
                <w:color w:val="000000"/>
              </w:rPr>
              <w:t>0.3971</w:t>
            </w:r>
          </w:p>
        </w:tc>
        <w:tc>
          <w:tcPr>
            <w:tcW w:w="1420" w:type="dxa"/>
            <w:tcBorders>
              <w:top w:val="nil"/>
              <w:left w:val="nil"/>
              <w:bottom w:val="single" w:sz="8" w:space="0" w:color="auto"/>
              <w:right w:val="single" w:sz="8" w:space="0" w:color="auto"/>
            </w:tcBorders>
            <w:shd w:val="clear" w:color="auto" w:fill="F2F2F2" w:themeFill="background1" w:themeFillShade="F2"/>
            <w:noWrap/>
            <w:vAlign w:val="bottom"/>
            <w:hideMark/>
            <w:tcPrChange w:id="148" w:author="Elizabeth Hiroyasu" w:date="2018-02-13T15:22:00Z">
              <w:tcPr>
                <w:tcW w:w="1420" w:type="dxa"/>
                <w:tcBorders>
                  <w:top w:val="nil"/>
                  <w:left w:val="nil"/>
                  <w:bottom w:val="single" w:sz="8" w:space="0" w:color="auto"/>
                  <w:right w:val="single" w:sz="8" w:space="0" w:color="auto"/>
                </w:tcBorders>
                <w:shd w:val="clear" w:color="000000" w:fill="F2F2F2"/>
                <w:noWrap/>
                <w:hideMark/>
              </w:tcPr>
            </w:tcPrChange>
          </w:tcPr>
          <w:p w14:paraId="6CEDA8C8" w14:textId="77777777" w:rsidR="000A4119" w:rsidRDefault="000A4119">
            <w:pPr>
              <w:jc w:val="right"/>
              <w:rPr>
                <w:rFonts w:ascii="Calibri" w:hAnsi="Calibri"/>
                <w:color w:val="000000"/>
              </w:rPr>
            </w:pPr>
            <w:r>
              <w:rPr>
                <w:rFonts w:ascii="Calibri" w:hAnsi="Calibri"/>
                <w:color w:val="000000"/>
              </w:rPr>
              <w:t>0.6724</w:t>
            </w:r>
          </w:p>
        </w:tc>
      </w:tr>
      <w:tr w:rsidR="000A4119" w14:paraId="322A4C7A" w14:textId="77777777" w:rsidTr="72E41CF8">
        <w:trPr>
          <w:trHeight w:val="300"/>
        </w:trPr>
        <w:tc>
          <w:tcPr>
            <w:tcW w:w="960" w:type="dxa"/>
            <w:vMerge w:val="restart"/>
            <w:tcBorders>
              <w:top w:val="nil"/>
              <w:left w:val="single" w:sz="8" w:space="0" w:color="auto"/>
              <w:bottom w:val="single" w:sz="8" w:space="0" w:color="000000" w:themeColor="text1"/>
              <w:right w:val="single" w:sz="4" w:space="0" w:color="auto"/>
            </w:tcBorders>
            <w:shd w:val="clear" w:color="auto" w:fill="auto"/>
            <w:textDirection w:val="btLr"/>
            <w:vAlign w:val="center"/>
            <w:hideMark/>
            <w:tcPrChange w:id="149" w:author="Elizabeth Hiroyasu" w:date="2018-02-13T15:22:00Z">
              <w:tcPr>
                <w:tcW w:w="960" w:type="dxa"/>
                <w:vMerge w:val="restart"/>
                <w:tcBorders>
                  <w:top w:val="nil"/>
                  <w:left w:val="single" w:sz="8" w:space="0" w:color="auto"/>
                  <w:bottom w:val="single" w:sz="8" w:space="0" w:color="000000"/>
                  <w:right w:val="single" w:sz="4" w:space="0" w:color="auto"/>
                </w:tcBorders>
                <w:shd w:val="clear" w:color="auto" w:fill="auto"/>
                <w:textDirection w:val="btLr"/>
                <w:hideMark/>
              </w:tcPr>
            </w:tcPrChange>
          </w:tcPr>
          <w:p w14:paraId="2B46CB9C" w14:textId="77777777" w:rsidR="000A4119" w:rsidRDefault="000A4119">
            <w:pPr>
              <w:jc w:val="center"/>
              <w:rPr>
                <w:rFonts w:ascii="Calibri" w:hAnsi="Calibri"/>
                <w:color w:val="000000"/>
              </w:rPr>
            </w:pPr>
            <w:r>
              <w:rPr>
                <w:rFonts w:ascii="Calibri" w:hAnsi="Calibri"/>
                <w:color w:val="000000"/>
              </w:rPr>
              <w:t>All Years, Fishless Lakes Only</w:t>
            </w:r>
          </w:p>
        </w:tc>
        <w:tc>
          <w:tcPr>
            <w:tcW w:w="1900" w:type="dxa"/>
            <w:tcBorders>
              <w:top w:val="nil"/>
              <w:left w:val="nil"/>
              <w:bottom w:val="single" w:sz="4" w:space="0" w:color="auto"/>
              <w:right w:val="single" w:sz="8" w:space="0" w:color="auto"/>
            </w:tcBorders>
            <w:shd w:val="clear" w:color="auto" w:fill="auto"/>
            <w:vAlign w:val="center"/>
            <w:hideMark/>
            <w:tcPrChange w:id="150" w:author="Elizabeth Hiroyasu" w:date="2018-02-13T15:22:00Z">
              <w:tcPr>
                <w:tcW w:w="1900" w:type="dxa"/>
                <w:tcBorders>
                  <w:top w:val="nil"/>
                  <w:left w:val="nil"/>
                  <w:bottom w:val="single" w:sz="4" w:space="0" w:color="auto"/>
                  <w:right w:val="single" w:sz="8" w:space="0" w:color="auto"/>
                </w:tcBorders>
                <w:shd w:val="clear" w:color="auto" w:fill="auto"/>
                <w:hideMark/>
              </w:tcPr>
            </w:tcPrChange>
          </w:tcPr>
          <w:p w14:paraId="55FDDC70" w14:textId="77777777" w:rsidR="000A4119" w:rsidRDefault="000A4119" w:rsidP="72E41CF8">
            <w:pPr>
              <w:jc w:val="center"/>
              <w:rPr>
                <w:rFonts w:ascii="Calibri" w:hAnsi="Calibri"/>
                <w:i/>
                <w:iCs/>
                <w:color w:val="000000"/>
                <w:rPrChange w:id="151" w:author="Elizabeth Hiroyasu" w:date="2018-02-13T15:22:00Z">
                  <w:rPr/>
                </w:rPrChange>
              </w:rPr>
            </w:pPr>
            <w:r w:rsidRPr="72E41CF8">
              <w:rPr>
                <w:rFonts w:ascii="Calibri" w:hAnsi="Calibri"/>
                <w:i/>
                <w:iCs/>
                <w:color w:val="000000"/>
              </w:rPr>
              <w:t>Log Growth Rates</w:t>
            </w:r>
          </w:p>
        </w:tc>
        <w:tc>
          <w:tcPr>
            <w:tcW w:w="1420" w:type="dxa"/>
            <w:tcBorders>
              <w:top w:val="nil"/>
              <w:left w:val="nil"/>
              <w:bottom w:val="single" w:sz="4" w:space="0" w:color="auto"/>
              <w:right w:val="single" w:sz="4" w:space="0" w:color="auto"/>
            </w:tcBorders>
            <w:shd w:val="clear" w:color="auto" w:fill="auto"/>
            <w:noWrap/>
            <w:vAlign w:val="bottom"/>
            <w:hideMark/>
            <w:tcPrChange w:id="152" w:author="Elizabeth Hiroyasu" w:date="2018-02-13T15:22:00Z">
              <w:tcPr>
                <w:tcW w:w="1420" w:type="dxa"/>
                <w:tcBorders>
                  <w:top w:val="nil"/>
                  <w:left w:val="nil"/>
                  <w:bottom w:val="single" w:sz="4" w:space="0" w:color="auto"/>
                  <w:right w:val="single" w:sz="4" w:space="0" w:color="auto"/>
                </w:tcBorders>
                <w:shd w:val="clear" w:color="auto" w:fill="auto"/>
                <w:noWrap/>
                <w:hideMark/>
              </w:tcPr>
            </w:tcPrChange>
          </w:tcPr>
          <w:p w14:paraId="06FE9A72" w14:textId="77777777" w:rsidR="000A4119" w:rsidRDefault="000A4119">
            <w:pPr>
              <w:jc w:val="right"/>
              <w:rPr>
                <w:rFonts w:ascii="Calibri" w:hAnsi="Calibri"/>
                <w:color w:val="000000"/>
              </w:rPr>
            </w:pPr>
            <w:r>
              <w:rPr>
                <w:rFonts w:ascii="Calibri" w:hAnsi="Calibri"/>
                <w:color w:val="000000"/>
              </w:rPr>
              <w:t>0.20745</w:t>
            </w:r>
          </w:p>
        </w:tc>
        <w:tc>
          <w:tcPr>
            <w:tcW w:w="1420" w:type="dxa"/>
            <w:tcBorders>
              <w:top w:val="nil"/>
              <w:left w:val="nil"/>
              <w:bottom w:val="single" w:sz="4" w:space="0" w:color="auto"/>
              <w:right w:val="single" w:sz="4" w:space="0" w:color="auto"/>
            </w:tcBorders>
            <w:shd w:val="clear" w:color="auto" w:fill="auto"/>
            <w:noWrap/>
            <w:vAlign w:val="bottom"/>
            <w:hideMark/>
            <w:tcPrChange w:id="153" w:author="Elizabeth Hiroyasu" w:date="2018-02-13T15:22:00Z">
              <w:tcPr>
                <w:tcW w:w="1420" w:type="dxa"/>
                <w:tcBorders>
                  <w:top w:val="nil"/>
                  <w:left w:val="nil"/>
                  <w:bottom w:val="single" w:sz="4" w:space="0" w:color="auto"/>
                  <w:right w:val="single" w:sz="4" w:space="0" w:color="auto"/>
                </w:tcBorders>
                <w:shd w:val="clear" w:color="auto" w:fill="auto"/>
                <w:noWrap/>
                <w:hideMark/>
              </w:tcPr>
            </w:tcPrChange>
          </w:tcPr>
          <w:p w14:paraId="7077AE26" w14:textId="77777777" w:rsidR="000A4119" w:rsidRDefault="000A4119">
            <w:pPr>
              <w:jc w:val="right"/>
              <w:rPr>
                <w:rFonts w:ascii="Calibri" w:hAnsi="Calibri"/>
                <w:color w:val="000000"/>
              </w:rPr>
            </w:pPr>
            <w:r>
              <w:rPr>
                <w:rFonts w:ascii="Calibri" w:hAnsi="Calibri"/>
                <w:color w:val="000000"/>
              </w:rPr>
              <w:t>0.16682</w:t>
            </w:r>
          </w:p>
        </w:tc>
        <w:tc>
          <w:tcPr>
            <w:tcW w:w="1420" w:type="dxa"/>
            <w:tcBorders>
              <w:top w:val="nil"/>
              <w:left w:val="nil"/>
              <w:bottom w:val="single" w:sz="4" w:space="0" w:color="auto"/>
              <w:right w:val="single" w:sz="8" w:space="0" w:color="auto"/>
            </w:tcBorders>
            <w:shd w:val="clear" w:color="auto" w:fill="auto"/>
            <w:noWrap/>
            <w:vAlign w:val="bottom"/>
            <w:hideMark/>
            <w:tcPrChange w:id="154" w:author="Elizabeth Hiroyasu" w:date="2018-02-13T15:22:00Z">
              <w:tcPr>
                <w:tcW w:w="1420" w:type="dxa"/>
                <w:tcBorders>
                  <w:top w:val="nil"/>
                  <w:left w:val="nil"/>
                  <w:bottom w:val="single" w:sz="4" w:space="0" w:color="auto"/>
                  <w:right w:val="single" w:sz="8" w:space="0" w:color="auto"/>
                </w:tcBorders>
                <w:shd w:val="clear" w:color="auto" w:fill="auto"/>
                <w:noWrap/>
                <w:hideMark/>
              </w:tcPr>
            </w:tcPrChange>
          </w:tcPr>
          <w:p w14:paraId="3A60E47C" w14:textId="77777777" w:rsidR="000A4119" w:rsidRDefault="000A4119">
            <w:pPr>
              <w:jc w:val="right"/>
              <w:rPr>
                <w:rFonts w:ascii="Calibri" w:hAnsi="Calibri"/>
                <w:color w:val="000000"/>
              </w:rPr>
            </w:pPr>
            <w:r>
              <w:rPr>
                <w:rFonts w:ascii="Calibri" w:hAnsi="Calibri"/>
                <w:color w:val="000000"/>
              </w:rPr>
              <w:t>0.23912</w:t>
            </w:r>
          </w:p>
        </w:tc>
      </w:tr>
      <w:tr w:rsidR="000A4119" w14:paraId="169B1456" w14:textId="77777777" w:rsidTr="72E41CF8">
        <w:trPr>
          <w:trHeight w:val="600"/>
        </w:trPr>
        <w:tc>
          <w:tcPr>
            <w:tcW w:w="960" w:type="dxa"/>
            <w:vMerge/>
            <w:tcBorders>
              <w:top w:val="nil"/>
              <w:left w:val="single" w:sz="8" w:space="0" w:color="auto"/>
              <w:bottom w:val="single" w:sz="8" w:space="0" w:color="000000"/>
              <w:right w:val="single" w:sz="4" w:space="0" w:color="auto"/>
            </w:tcBorders>
            <w:vAlign w:val="center"/>
            <w:hideMark/>
            <w:tcPrChange w:id="155" w:author="Elizabeth Hiroyasu" w:date="2018-02-13T15:22:00Z">
              <w:tcPr>
                <w:tcW w:w="0" w:type="auto"/>
                <w:vMerge/>
                <w:hideMark/>
              </w:tcPr>
            </w:tcPrChange>
          </w:tcPr>
          <w:p w14:paraId="1BC4BF96" w14:textId="77777777" w:rsidR="000A4119" w:rsidRDefault="000A4119">
            <w:pPr>
              <w:rPr>
                <w:rFonts w:ascii="Calibri" w:hAnsi="Calibri"/>
                <w:color w:val="000000"/>
              </w:rPr>
            </w:pPr>
          </w:p>
        </w:tc>
        <w:tc>
          <w:tcPr>
            <w:tcW w:w="1900" w:type="dxa"/>
            <w:tcBorders>
              <w:top w:val="nil"/>
              <w:left w:val="nil"/>
              <w:bottom w:val="single" w:sz="4" w:space="0" w:color="auto"/>
              <w:right w:val="single" w:sz="8" w:space="0" w:color="auto"/>
            </w:tcBorders>
            <w:shd w:val="clear" w:color="auto" w:fill="auto"/>
            <w:vAlign w:val="center"/>
            <w:hideMark/>
            <w:tcPrChange w:id="156" w:author="Elizabeth Hiroyasu" w:date="2018-02-13T15:22:00Z">
              <w:tcPr>
                <w:tcW w:w="1900" w:type="dxa"/>
                <w:tcBorders>
                  <w:top w:val="nil"/>
                  <w:left w:val="nil"/>
                  <w:bottom w:val="single" w:sz="4" w:space="0" w:color="auto"/>
                  <w:right w:val="single" w:sz="8" w:space="0" w:color="auto"/>
                </w:tcBorders>
                <w:shd w:val="clear" w:color="auto" w:fill="auto"/>
                <w:hideMark/>
              </w:tcPr>
            </w:tcPrChange>
          </w:tcPr>
          <w:p w14:paraId="65F69A1B" w14:textId="77777777" w:rsidR="000A4119" w:rsidRDefault="000A4119" w:rsidP="72E41CF8">
            <w:pPr>
              <w:jc w:val="center"/>
              <w:rPr>
                <w:rFonts w:ascii="Calibri" w:hAnsi="Calibri"/>
                <w:i/>
                <w:iCs/>
                <w:color w:val="000000"/>
                <w:rPrChange w:id="157" w:author="Elizabeth Hiroyasu" w:date="2018-02-13T15:22:00Z">
                  <w:rPr/>
                </w:rPrChange>
              </w:rPr>
            </w:pPr>
            <w:r w:rsidRPr="72E41CF8">
              <w:rPr>
                <w:rFonts w:ascii="Calibri" w:hAnsi="Calibri"/>
                <w:i/>
                <w:iCs/>
                <w:color w:val="000000"/>
              </w:rPr>
              <w:t>95% Confidence Interval</w:t>
            </w:r>
          </w:p>
        </w:tc>
        <w:tc>
          <w:tcPr>
            <w:tcW w:w="1420" w:type="dxa"/>
            <w:tcBorders>
              <w:top w:val="nil"/>
              <w:left w:val="nil"/>
              <w:bottom w:val="single" w:sz="4" w:space="0" w:color="auto"/>
              <w:right w:val="single" w:sz="4" w:space="0" w:color="auto"/>
            </w:tcBorders>
            <w:shd w:val="clear" w:color="auto" w:fill="auto"/>
            <w:noWrap/>
            <w:vAlign w:val="bottom"/>
            <w:hideMark/>
            <w:tcPrChange w:id="158" w:author="Elizabeth Hiroyasu" w:date="2018-02-13T15:22:00Z">
              <w:tcPr>
                <w:tcW w:w="1420" w:type="dxa"/>
                <w:tcBorders>
                  <w:top w:val="nil"/>
                  <w:left w:val="nil"/>
                  <w:bottom w:val="single" w:sz="4" w:space="0" w:color="auto"/>
                  <w:right w:val="single" w:sz="4" w:space="0" w:color="auto"/>
                </w:tcBorders>
                <w:shd w:val="clear" w:color="auto" w:fill="auto"/>
                <w:noWrap/>
                <w:hideMark/>
              </w:tcPr>
            </w:tcPrChange>
          </w:tcPr>
          <w:p w14:paraId="4082FBFD" w14:textId="77777777" w:rsidR="000A4119" w:rsidRDefault="000A4119">
            <w:pPr>
              <w:jc w:val="right"/>
              <w:rPr>
                <w:rFonts w:ascii="Calibri" w:hAnsi="Calibri"/>
                <w:color w:val="000000"/>
              </w:rPr>
            </w:pPr>
            <w:r>
              <w:rPr>
                <w:rFonts w:ascii="Calibri" w:hAnsi="Calibri"/>
                <w:color w:val="000000"/>
              </w:rPr>
              <w:t>(0.132, 0.283)</w:t>
            </w:r>
          </w:p>
        </w:tc>
        <w:tc>
          <w:tcPr>
            <w:tcW w:w="1420" w:type="dxa"/>
            <w:tcBorders>
              <w:top w:val="nil"/>
              <w:left w:val="nil"/>
              <w:bottom w:val="single" w:sz="4" w:space="0" w:color="auto"/>
              <w:right w:val="single" w:sz="4" w:space="0" w:color="auto"/>
            </w:tcBorders>
            <w:shd w:val="clear" w:color="auto" w:fill="auto"/>
            <w:noWrap/>
            <w:vAlign w:val="bottom"/>
            <w:hideMark/>
            <w:tcPrChange w:id="159" w:author="Elizabeth Hiroyasu" w:date="2018-02-13T15:22:00Z">
              <w:tcPr>
                <w:tcW w:w="1420" w:type="dxa"/>
                <w:tcBorders>
                  <w:top w:val="nil"/>
                  <w:left w:val="nil"/>
                  <w:bottom w:val="single" w:sz="4" w:space="0" w:color="auto"/>
                  <w:right w:val="single" w:sz="4" w:space="0" w:color="auto"/>
                </w:tcBorders>
                <w:shd w:val="clear" w:color="auto" w:fill="auto"/>
                <w:noWrap/>
                <w:hideMark/>
              </w:tcPr>
            </w:tcPrChange>
          </w:tcPr>
          <w:p w14:paraId="7C09EE40" w14:textId="77777777" w:rsidR="000A4119" w:rsidRDefault="000A4119">
            <w:pPr>
              <w:jc w:val="right"/>
              <w:rPr>
                <w:rFonts w:ascii="Calibri" w:hAnsi="Calibri"/>
                <w:color w:val="000000"/>
              </w:rPr>
            </w:pPr>
            <w:r>
              <w:rPr>
                <w:rFonts w:ascii="Calibri" w:hAnsi="Calibri"/>
                <w:color w:val="000000"/>
              </w:rPr>
              <w:t>(0.099, 0.235)</w:t>
            </w:r>
          </w:p>
        </w:tc>
        <w:tc>
          <w:tcPr>
            <w:tcW w:w="1420" w:type="dxa"/>
            <w:tcBorders>
              <w:top w:val="nil"/>
              <w:left w:val="nil"/>
              <w:bottom w:val="single" w:sz="4" w:space="0" w:color="auto"/>
              <w:right w:val="single" w:sz="8" w:space="0" w:color="auto"/>
            </w:tcBorders>
            <w:shd w:val="clear" w:color="auto" w:fill="auto"/>
            <w:noWrap/>
            <w:vAlign w:val="bottom"/>
            <w:hideMark/>
            <w:tcPrChange w:id="160" w:author="Elizabeth Hiroyasu" w:date="2018-02-13T15:22:00Z">
              <w:tcPr>
                <w:tcW w:w="1420" w:type="dxa"/>
                <w:tcBorders>
                  <w:top w:val="nil"/>
                  <w:left w:val="nil"/>
                  <w:bottom w:val="single" w:sz="4" w:space="0" w:color="auto"/>
                  <w:right w:val="single" w:sz="8" w:space="0" w:color="auto"/>
                </w:tcBorders>
                <w:shd w:val="clear" w:color="auto" w:fill="auto"/>
                <w:noWrap/>
                <w:hideMark/>
              </w:tcPr>
            </w:tcPrChange>
          </w:tcPr>
          <w:p w14:paraId="2406092F" w14:textId="77777777" w:rsidR="000A4119" w:rsidRDefault="000A4119">
            <w:pPr>
              <w:jc w:val="right"/>
              <w:rPr>
                <w:rFonts w:ascii="Calibri" w:hAnsi="Calibri"/>
                <w:color w:val="000000"/>
              </w:rPr>
            </w:pPr>
            <w:r>
              <w:rPr>
                <w:rFonts w:ascii="Calibri" w:hAnsi="Calibri"/>
                <w:color w:val="000000"/>
              </w:rPr>
              <w:t>(0.141, 0.337)</w:t>
            </w:r>
          </w:p>
        </w:tc>
      </w:tr>
      <w:tr w:rsidR="000A4119" w14:paraId="3A42139D" w14:textId="77777777" w:rsidTr="72E41CF8">
        <w:trPr>
          <w:trHeight w:val="600"/>
        </w:trPr>
        <w:tc>
          <w:tcPr>
            <w:tcW w:w="960" w:type="dxa"/>
            <w:vMerge/>
            <w:tcBorders>
              <w:top w:val="nil"/>
              <w:left w:val="single" w:sz="8" w:space="0" w:color="auto"/>
              <w:bottom w:val="single" w:sz="8" w:space="0" w:color="000000"/>
              <w:right w:val="single" w:sz="4" w:space="0" w:color="auto"/>
            </w:tcBorders>
            <w:vAlign w:val="center"/>
            <w:hideMark/>
            <w:tcPrChange w:id="161" w:author="Elizabeth Hiroyasu" w:date="2018-02-13T15:22:00Z">
              <w:tcPr>
                <w:tcW w:w="0" w:type="auto"/>
                <w:vMerge/>
                <w:hideMark/>
              </w:tcPr>
            </w:tcPrChange>
          </w:tcPr>
          <w:p w14:paraId="5667ECED" w14:textId="77777777" w:rsidR="000A4119" w:rsidRDefault="000A4119">
            <w:pPr>
              <w:rPr>
                <w:rFonts w:ascii="Calibri" w:hAnsi="Calibri"/>
                <w:color w:val="000000"/>
              </w:rPr>
            </w:pPr>
          </w:p>
        </w:tc>
        <w:tc>
          <w:tcPr>
            <w:tcW w:w="1900" w:type="dxa"/>
            <w:tcBorders>
              <w:top w:val="nil"/>
              <w:left w:val="nil"/>
              <w:bottom w:val="single" w:sz="4" w:space="0" w:color="auto"/>
              <w:right w:val="single" w:sz="8" w:space="0" w:color="auto"/>
            </w:tcBorders>
            <w:shd w:val="clear" w:color="auto" w:fill="auto"/>
            <w:vAlign w:val="center"/>
            <w:hideMark/>
            <w:tcPrChange w:id="162" w:author="Elizabeth Hiroyasu" w:date="2018-02-13T15:22:00Z">
              <w:tcPr>
                <w:tcW w:w="1900" w:type="dxa"/>
                <w:tcBorders>
                  <w:top w:val="nil"/>
                  <w:left w:val="nil"/>
                  <w:bottom w:val="single" w:sz="4" w:space="0" w:color="auto"/>
                  <w:right w:val="single" w:sz="8" w:space="0" w:color="auto"/>
                </w:tcBorders>
                <w:shd w:val="clear" w:color="auto" w:fill="auto"/>
                <w:hideMark/>
              </w:tcPr>
            </w:tcPrChange>
          </w:tcPr>
          <w:p w14:paraId="6BF91716" w14:textId="77777777" w:rsidR="000A4119" w:rsidRDefault="000A4119" w:rsidP="72E41CF8">
            <w:pPr>
              <w:jc w:val="center"/>
              <w:rPr>
                <w:rFonts w:ascii="Calibri" w:hAnsi="Calibri"/>
                <w:i/>
                <w:iCs/>
                <w:color w:val="000000"/>
                <w:rPrChange w:id="163" w:author="Elizabeth Hiroyasu" w:date="2018-02-13T15:22:00Z">
                  <w:rPr/>
                </w:rPrChange>
              </w:rPr>
            </w:pPr>
            <w:r w:rsidRPr="72E41CF8">
              <w:rPr>
                <w:rFonts w:ascii="Calibri" w:hAnsi="Calibri"/>
                <w:i/>
                <w:iCs/>
                <w:color w:val="000000"/>
              </w:rPr>
              <w:t>Measurement of Error Variance</w:t>
            </w:r>
          </w:p>
        </w:tc>
        <w:tc>
          <w:tcPr>
            <w:tcW w:w="1420" w:type="dxa"/>
            <w:tcBorders>
              <w:top w:val="nil"/>
              <w:left w:val="nil"/>
              <w:bottom w:val="single" w:sz="4" w:space="0" w:color="auto"/>
              <w:right w:val="single" w:sz="4" w:space="0" w:color="auto"/>
            </w:tcBorders>
            <w:shd w:val="clear" w:color="auto" w:fill="auto"/>
            <w:noWrap/>
            <w:vAlign w:val="bottom"/>
            <w:hideMark/>
            <w:tcPrChange w:id="164" w:author="Elizabeth Hiroyasu" w:date="2018-02-13T15:22:00Z">
              <w:tcPr>
                <w:tcW w:w="1420" w:type="dxa"/>
                <w:tcBorders>
                  <w:top w:val="nil"/>
                  <w:left w:val="nil"/>
                  <w:bottom w:val="single" w:sz="4" w:space="0" w:color="auto"/>
                  <w:right w:val="single" w:sz="4" w:space="0" w:color="auto"/>
                </w:tcBorders>
                <w:shd w:val="clear" w:color="auto" w:fill="auto"/>
                <w:noWrap/>
                <w:hideMark/>
              </w:tcPr>
            </w:tcPrChange>
          </w:tcPr>
          <w:p w14:paraId="4DF7A2C6" w14:textId="77777777" w:rsidR="000A4119" w:rsidRDefault="000A4119">
            <w:pPr>
              <w:jc w:val="right"/>
              <w:rPr>
                <w:rFonts w:ascii="Calibri" w:hAnsi="Calibri"/>
                <w:color w:val="000000"/>
              </w:rPr>
            </w:pPr>
            <w:r>
              <w:rPr>
                <w:rFonts w:ascii="Calibri" w:hAnsi="Calibri"/>
                <w:color w:val="000000"/>
              </w:rPr>
              <w:t>0.42068196</w:t>
            </w:r>
          </w:p>
        </w:tc>
        <w:tc>
          <w:tcPr>
            <w:tcW w:w="1420" w:type="dxa"/>
            <w:tcBorders>
              <w:top w:val="nil"/>
              <w:left w:val="nil"/>
              <w:bottom w:val="single" w:sz="4" w:space="0" w:color="auto"/>
              <w:right w:val="single" w:sz="4" w:space="0" w:color="auto"/>
            </w:tcBorders>
            <w:shd w:val="clear" w:color="auto" w:fill="auto"/>
            <w:noWrap/>
            <w:vAlign w:val="bottom"/>
            <w:hideMark/>
            <w:tcPrChange w:id="165" w:author="Elizabeth Hiroyasu" w:date="2018-02-13T15:22:00Z">
              <w:tcPr>
                <w:tcW w:w="1420" w:type="dxa"/>
                <w:tcBorders>
                  <w:top w:val="nil"/>
                  <w:left w:val="nil"/>
                  <w:bottom w:val="single" w:sz="4" w:space="0" w:color="auto"/>
                  <w:right w:val="single" w:sz="4" w:space="0" w:color="auto"/>
                </w:tcBorders>
                <w:shd w:val="clear" w:color="auto" w:fill="auto"/>
                <w:noWrap/>
                <w:hideMark/>
              </w:tcPr>
            </w:tcPrChange>
          </w:tcPr>
          <w:p w14:paraId="302C6278" w14:textId="77777777" w:rsidR="000A4119" w:rsidRDefault="000A4119">
            <w:pPr>
              <w:jc w:val="right"/>
              <w:rPr>
                <w:rFonts w:ascii="Calibri" w:hAnsi="Calibri"/>
                <w:color w:val="000000"/>
              </w:rPr>
            </w:pPr>
            <w:r>
              <w:rPr>
                <w:rFonts w:ascii="Calibri" w:hAnsi="Calibri"/>
                <w:color w:val="000000"/>
              </w:rPr>
              <w:t>0.70090384</w:t>
            </w:r>
          </w:p>
        </w:tc>
        <w:tc>
          <w:tcPr>
            <w:tcW w:w="1420" w:type="dxa"/>
            <w:tcBorders>
              <w:top w:val="nil"/>
              <w:left w:val="nil"/>
              <w:bottom w:val="single" w:sz="4" w:space="0" w:color="auto"/>
              <w:right w:val="single" w:sz="8" w:space="0" w:color="auto"/>
            </w:tcBorders>
            <w:shd w:val="clear" w:color="auto" w:fill="auto"/>
            <w:noWrap/>
            <w:vAlign w:val="bottom"/>
            <w:hideMark/>
            <w:tcPrChange w:id="166" w:author="Elizabeth Hiroyasu" w:date="2018-02-13T15:22:00Z">
              <w:tcPr>
                <w:tcW w:w="1420" w:type="dxa"/>
                <w:tcBorders>
                  <w:top w:val="nil"/>
                  <w:left w:val="nil"/>
                  <w:bottom w:val="single" w:sz="4" w:space="0" w:color="auto"/>
                  <w:right w:val="single" w:sz="8" w:space="0" w:color="auto"/>
                </w:tcBorders>
                <w:shd w:val="clear" w:color="auto" w:fill="auto"/>
                <w:noWrap/>
                <w:hideMark/>
              </w:tcPr>
            </w:tcPrChange>
          </w:tcPr>
          <w:p w14:paraId="31CA5595" w14:textId="77777777" w:rsidR="000A4119" w:rsidRDefault="000A4119">
            <w:pPr>
              <w:jc w:val="right"/>
              <w:rPr>
                <w:rFonts w:ascii="Calibri" w:hAnsi="Calibri"/>
                <w:color w:val="000000"/>
              </w:rPr>
            </w:pPr>
            <w:r>
              <w:rPr>
                <w:rFonts w:ascii="Calibri" w:hAnsi="Calibri"/>
                <w:color w:val="000000"/>
              </w:rPr>
              <w:t>1.452025</w:t>
            </w:r>
          </w:p>
        </w:tc>
      </w:tr>
      <w:tr w:rsidR="000A4119" w14:paraId="3E4E880B" w14:textId="77777777" w:rsidTr="72E41CF8">
        <w:trPr>
          <w:trHeight w:val="315"/>
        </w:trPr>
        <w:tc>
          <w:tcPr>
            <w:tcW w:w="960" w:type="dxa"/>
            <w:vMerge/>
            <w:tcBorders>
              <w:top w:val="nil"/>
              <w:left w:val="single" w:sz="8" w:space="0" w:color="auto"/>
              <w:bottom w:val="single" w:sz="8" w:space="0" w:color="000000"/>
              <w:right w:val="single" w:sz="4" w:space="0" w:color="auto"/>
            </w:tcBorders>
            <w:vAlign w:val="center"/>
            <w:hideMark/>
            <w:tcPrChange w:id="167" w:author="Elizabeth Hiroyasu" w:date="2018-02-13T15:22:00Z">
              <w:tcPr>
                <w:tcW w:w="0" w:type="auto"/>
                <w:vMerge/>
                <w:hideMark/>
              </w:tcPr>
            </w:tcPrChange>
          </w:tcPr>
          <w:p w14:paraId="13F749C0" w14:textId="77777777" w:rsidR="000A4119" w:rsidRDefault="000A4119">
            <w:pPr>
              <w:rPr>
                <w:rFonts w:ascii="Calibri" w:hAnsi="Calibri"/>
                <w:color w:val="000000"/>
              </w:rPr>
            </w:pPr>
          </w:p>
        </w:tc>
        <w:tc>
          <w:tcPr>
            <w:tcW w:w="1900" w:type="dxa"/>
            <w:tcBorders>
              <w:top w:val="nil"/>
              <w:left w:val="nil"/>
              <w:bottom w:val="single" w:sz="8" w:space="0" w:color="auto"/>
              <w:right w:val="single" w:sz="8" w:space="0" w:color="auto"/>
            </w:tcBorders>
            <w:shd w:val="clear" w:color="auto" w:fill="auto"/>
            <w:vAlign w:val="center"/>
            <w:hideMark/>
            <w:tcPrChange w:id="168" w:author="Elizabeth Hiroyasu" w:date="2018-02-13T15:22:00Z">
              <w:tcPr>
                <w:tcW w:w="1900" w:type="dxa"/>
                <w:tcBorders>
                  <w:top w:val="nil"/>
                  <w:left w:val="nil"/>
                  <w:bottom w:val="single" w:sz="8" w:space="0" w:color="auto"/>
                  <w:right w:val="single" w:sz="8" w:space="0" w:color="auto"/>
                </w:tcBorders>
                <w:shd w:val="clear" w:color="auto" w:fill="auto"/>
                <w:hideMark/>
              </w:tcPr>
            </w:tcPrChange>
          </w:tcPr>
          <w:p w14:paraId="10D50AD1" w14:textId="77777777" w:rsidR="000A4119" w:rsidRDefault="000A4119" w:rsidP="72E41CF8">
            <w:pPr>
              <w:jc w:val="center"/>
              <w:rPr>
                <w:rFonts w:ascii="Calibri" w:hAnsi="Calibri"/>
                <w:i/>
                <w:iCs/>
                <w:color w:val="000000"/>
                <w:rPrChange w:id="169" w:author="Elizabeth Hiroyasu" w:date="2018-02-13T15:22:00Z">
                  <w:rPr/>
                </w:rPrChange>
              </w:rPr>
            </w:pPr>
            <w:r w:rsidRPr="72E41CF8">
              <w:rPr>
                <w:rFonts w:ascii="Calibri" w:hAnsi="Calibri"/>
                <w:i/>
                <w:iCs/>
                <w:color w:val="000000"/>
              </w:rPr>
              <w:t>P-Value</w:t>
            </w:r>
          </w:p>
        </w:tc>
        <w:tc>
          <w:tcPr>
            <w:tcW w:w="1420" w:type="dxa"/>
            <w:tcBorders>
              <w:top w:val="nil"/>
              <w:left w:val="nil"/>
              <w:bottom w:val="single" w:sz="8" w:space="0" w:color="auto"/>
              <w:right w:val="single" w:sz="4" w:space="0" w:color="auto"/>
            </w:tcBorders>
            <w:shd w:val="clear" w:color="auto" w:fill="auto"/>
            <w:noWrap/>
            <w:vAlign w:val="bottom"/>
            <w:hideMark/>
            <w:tcPrChange w:id="170" w:author="Elizabeth Hiroyasu" w:date="2018-02-13T15:22:00Z">
              <w:tcPr>
                <w:tcW w:w="1420" w:type="dxa"/>
                <w:tcBorders>
                  <w:top w:val="nil"/>
                  <w:left w:val="nil"/>
                  <w:bottom w:val="single" w:sz="8" w:space="0" w:color="auto"/>
                  <w:right w:val="single" w:sz="4" w:space="0" w:color="auto"/>
                </w:tcBorders>
                <w:shd w:val="clear" w:color="auto" w:fill="auto"/>
                <w:noWrap/>
                <w:hideMark/>
              </w:tcPr>
            </w:tcPrChange>
          </w:tcPr>
          <w:p w14:paraId="580CB304" w14:textId="77777777" w:rsidR="000A4119" w:rsidRDefault="000A4119">
            <w:pPr>
              <w:jc w:val="right"/>
              <w:rPr>
                <w:rFonts w:ascii="Calibri" w:hAnsi="Calibri"/>
                <w:color w:val="000000"/>
              </w:rPr>
            </w:pPr>
            <w:r>
              <w:rPr>
                <w:rFonts w:ascii="Calibri" w:hAnsi="Calibri"/>
                <w:color w:val="000000"/>
              </w:rPr>
              <w:t>&lt;0.0001</w:t>
            </w:r>
          </w:p>
        </w:tc>
        <w:tc>
          <w:tcPr>
            <w:tcW w:w="1420" w:type="dxa"/>
            <w:tcBorders>
              <w:top w:val="nil"/>
              <w:left w:val="nil"/>
              <w:bottom w:val="single" w:sz="8" w:space="0" w:color="auto"/>
              <w:right w:val="single" w:sz="4" w:space="0" w:color="auto"/>
            </w:tcBorders>
            <w:shd w:val="clear" w:color="auto" w:fill="auto"/>
            <w:noWrap/>
            <w:vAlign w:val="bottom"/>
            <w:hideMark/>
            <w:tcPrChange w:id="171" w:author="Elizabeth Hiroyasu" w:date="2018-02-13T15:22:00Z">
              <w:tcPr>
                <w:tcW w:w="1420" w:type="dxa"/>
                <w:tcBorders>
                  <w:top w:val="nil"/>
                  <w:left w:val="nil"/>
                  <w:bottom w:val="single" w:sz="8" w:space="0" w:color="auto"/>
                  <w:right w:val="single" w:sz="4" w:space="0" w:color="auto"/>
                </w:tcBorders>
                <w:shd w:val="clear" w:color="auto" w:fill="auto"/>
                <w:noWrap/>
                <w:hideMark/>
              </w:tcPr>
            </w:tcPrChange>
          </w:tcPr>
          <w:p w14:paraId="7A3C780B" w14:textId="77777777" w:rsidR="000A4119" w:rsidRDefault="000A4119">
            <w:pPr>
              <w:jc w:val="right"/>
              <w:rPr>
                <w:rFonts w:ascii="Calibri" w:hAnsi="Calibri"/>
                <w:color w:val="000000"/>
              </w:rPr>
            </w:pPr>
            <w:r>
              <w:rPr>
                <w:rFonts w:ascii="Calibri" w:hAnsi="Calibri"/>
                <w:color w:val="000000"/>
              </w:rPr>
              <w:t>&lt;0.0001</w:t>
            </w:r>
          </w:p>
        </w:tc>
        <w:tc>
          <w:tcPr>
            <w:tcW w:w="1420" w:type="dxa"/>
            <w:tcBorders>
              <w:top w:val="nil"/>
              <w:left w:val="nil"/>
              <w:bottom w:val="single" w:sz="8" w:space="0" w:color="auto"/>
              <w:right w:val="single" w:sz="8" w:space="0" w:color="auto"/>
            </w:tcBorders>
            <w:shd w:val="clear" w:color="auto" w:fill="auto"/>
            <w:noWrap/>
            <w:vAlign w:val="bottom"/>
            <w:hideMark/>
            <w:tcPrChange w:id="172" w:author="Elizabeth Hiroyasu" w:date="2018-02-13T15:22:00Z">
              <w:tcPr>
                <w:tcW w:w="1420" w:type="dxa"/>
                <w:tcBorders>
                  <w:top w:val="nil"/>
                  <w:left w:val="nil"/>
                  <w:bottom w:val="single" w:sz="8" w:space="0" w:color="auto"/>
                  <w:right w:val="single" w:sz="8" w:space="0" w:color="auto"/>
                </w:tcBorders>
                <w:shd w:val="clear" w:color="auto" w:fill="auto"/>
                <w:noWrap/>
                <w:hideMark/>
              </w:tcPr>
            </w:tcPrChange>
          </w:tcPr>
          <w:p w14:paraId="7CD624CB" w14:textId="77777777" w:rsidR="000A4119" w:rsidRDefault="000A4119">
            <w:pPr>
              <w:jc w:val="right"/>
              <w:rPr>
                <w:rFonts w:ascii="Calibri" w:hAnsi="Calibri"/>
                <w:color w:val="000000"/>
              </w:rPr>
            </w:pPr>
            <w:r>
              <w:rPr>
                <w:rFonts w:ascii="Calibri" w:hAnsi="Calibri"/>
                <w:color w:val="000000"/>
              </w:rPr>
              <w:t>&lt;0.0001</w:t>
            </w:r>
          </w:p>
        </w:tc>
      </w:tr>
      <w:tr w:rsidR="000A4119" w14:paraId="4A1FB474" w14:textId="77777777" w:rsidTr="72E41CF8">
        <w:trPr>
          <w:trHeight w:val="300"/>
        </w:trPr>
        <w:tc>
          <w:tcPr>
            <w:tcW w:w="960" w:type="dxa"/>
            <w:vMerge w:val="restart"/>
            <w:tcBorders>
              <w:top w:val="nil"/>
              <w:left w:val="single" w:sz="8" w:space="0" w:color="auto"/>
              <w:bottom w:val="single" w:sz="8" w:space="0" w:color="000000" w:themeColor="text1"/>
              <w:right w:val="single" w:sz="4" w:space="0" w:color="auto"/>
            </w:tcBorders>
            <w:shd w:val="clear" w:color="auto" w:fill="F2F2F2" w:themeFill="background1" w:themeFillShade="F2"/>
            <w:textDirection w:val="btLr"/>
            <w:vAlign w:val="center"/>
            <w:hideMark/>
            <w:tcPrChange w:id="173" w:author="Elizabeth Hiroyasu" w:date="2018-02-13T15:22:00Z">
              <w:tcPr>
                <w:tcW w:w="960" w:type="dxa"/>
                <w:vMerge w:val="restart"/>
                <w:tcBorders>
                  <w:top w:val="nil"/>
                  <w:left w:val="single" w:sz="8" w:space="0" w:color="auto"/>
                  <w:bottom w:val="single" w:sz="8" w:space="0" w:color="000000"/>
                  <w:right w:val="single" w:sz="4" w:space="0" w:color="auto"/>
                </w:tcBorders>
                <w:shd w:val="clear" w:color="000000" w:fill="F2F2F2"/>
                <w:textDirection w:val="btLr"/>
                <w:hideMark/>
              </w:tcPr>
            </w:tcPrChange>
          </w:tcPr>
          <w:p w14:paraId="65C5D10E" w14:textId="77777777" w:rsidR="000A4119" w:rsidRDefault="000A4119">
            <w:pPr>
              <w:jc w:val="center"/>
              <w:rPr>
                <w:rFonts w:ascii="Calibri" w:hAnsi="Calibri"/>
                <w:color w:val="000000"/>
              </w:rPr>
            </w:pPr>
            <w:r>
              <w:rPr>
                <w:rFonts w:ascii="Calibri" w:hAnsi="Calibri"/>
                <w:color w:val="000000"/>
              </w:rPr>
              <w:t>All Years, All Surveys, All Data</w:t>
            </w:r>
          </w:p>
        </w:tc>
        <w:tc>
          <w:tcPr>
            <w:tcW w:w="1900" w:type="dxa"/>
            <w:tcBorders>
              <w:top w:val="nil"/>
              <w:left w:val="nil"/>
              <w:bottom w:val="single" w:sz="4" w:space="0" w:color="auto"/>
              <w:right w:val="single" w:sz="8" w:space="0" w:color="auto"/>
            </w:tcBorders>
            <w:shd w:val="clear" w:color="auto" w:fill="F2F2F2" w:themeFill="background1" w:themeFillShade="F2"/>
            <w:vAlign w:val="center"/>
            <w:hideMark/>
            <w:tcPrChange w:id="174" w:author="Elizabeth Hiroyasu" w:date="2018-02-13T15:22:00Z">
              <w:tcPr>
                <w:tcW w:w="1900" w:type="dxa"/>
                <w:tcBorders>
                  <w:top w:val="nil"/>
                  <w:left w:val="nil"/>
                  <w:bottom w:val="single" w:sz="4" w:space="0" w:color="auto"/>
                  <w:right w:val="single" w:sz="8" w:space="0" w:color="auto"/>
                </w:tcBorders>
                <w:shd w:val="clear" w:color="000000" w:fill="F2F2F2"/>
                <w:hideMark/>
              </w:tcPr>
            </w:tcPrChange>
          </w:tcPr>
          <w:p w14:paraId="70F1F5BA" w14:textId="77777777" w:rsidR="000A4119" w:rsidRDefault="000A4119" w:rsidP="72E41CF8">
            <w:pPr>
              <w:jc w:val="center"/>
              <w:rPr>
                <w:rFonts w:ascii="Calibri" w:hAnsi="Calibri"/>
                <w:i/>
                <w:iCs/>
                <w:color w:val="000000"/>
                <w:rPrChange w:id="175" w:author="Elizabeth Hiroyasu" w:date="2018-02-13T15:22:00Z">
                  <w:rPr/>
                </w:rPrChange>
              </w:rPr>
            </w:pPr>
            <w:r w:rsidRPr="72E41CF8">
              <w:rPr>
                <w:rFonts w:ascii="Calibri" w:hAnsi="Calibri"/>
                <w:i/>
                <w:iCs/>
                <w:color w:val="000000"/>
              </w:rPr>
              <w:t>Log Growth Rates</w:t>
            </w:r>
          </w:p>
        </w:tc>
        <w:tc>
          <w:tcPr>
            <w:tcW w:w="1420" w:type="dxa"/>
            <w:tcBorders>
              <w:top w:val="nil"/>
              <w:left w:val="nil"/>
              <w:bottom w:val="single" w:sz="4" w:space="0" w:color="auto"/>
              <w:right w:val="single" w:sz="4" w:space="0" w:color="auto"/>
            </w:tcBorders>
            <w:shd w:val="clear" w:color="auto" w:fill="F2F2F2" w:themeFill="background1" w:themeFillShade="F2"/>
            <w:noWrap/>
            <w:vAlign w:val="bottom"/>
            <w:hideMark/>
            <w:tcPrChange w:id="176" w:author="Elizabeth Hiroyasu" w:date="2018-02-13T15:22:00Z">
              <w:tcPr>
                <w:tcW w:w="1420" w:type="dxa"/>
                <w:tcBorders>
                  <w:top w:val="nil"/>
                  <w:left w:val="nil"/>
                  <w:bottom w:val="single" w:sz="4" w:space="0" w:color="auto"/>
                  <w:right w:val="single" w:sz="4" w:space="0" w:color="auto"/>
                </w:tcBorders>
                <w:shd w:val="clear" w:color="000000" w:fill="F2F2F2"/>
                <w:noWrap/>
                <w:hideMark/>
              </w:tcPr>
            </w:tcPrChange>
          </w:tcPr>
          <w:p w14:paraId="0D6CD324" w14:textId="77777777" w:rsidR="000A4119" w:rsidRDefault="000A4119">
            <w:pPr>
              <w:jc w:val="right"/>
              <w:rPr>
                <w:rFonts w:ascii="Calibri" w:hAnsi="Calibri"/>
                <w:color w:val="000000"/>
              </w:rPr>
            </w:pPr>
            <w:r>
              <w:rPr>
                <w:rFonts w:ascii="Calibri" w:hAnsi="Calibri"/>
                <w:color w:val="000000"/>
              </w:rPr>
              <w:t>0.21228</w:t>
            </w:r>
          </w:p>
        </w:tc>
        <w:tc>
          <w:tcPr>
            <w:tcW w:w="1420" w:type="dxa"/>
            <w:tcBorders>
              <w:top w:val="nil"/>
              <w:left w:val="nil"/>
              <w:bottom w:val="single" w:sz="4" w:space="0" w:color="auto"/>
              <w:right w:val="single" w:sz="4" w:space="0" w:color="auto"/>
            </w:tcBorders>
            <w:shd w:val="clear" w:color="auto" w:fill="F2F2F2" w:themeFill="background1" w:themeFillShade="F2"/>
            <w:noWrap/>
            <w:vAlign w:val="bottom"/>
            <w:hideMark/>
            <w:tcPrChange w:id="177" w:author="Elizabeth Hiroyasu" w:date="2018-02-13T15:22:00Z">
              <w:tcPr>
                <w:tcW w:w="1420" w:type="dxa"/>
                <w:tcBorders>
                  <w:top w:val="nil"/>
                  <w:left w:val="nil"/>
                  <w:bottom w:val="single" w:sz="4" w:space="0" w:color="auto"/>
                  <w:right w:val="single" w:sz="4" w:space="0" w:color="auto"/>
                </w:tcBorders>
                <w:shd w:val="clear" w:color="000000" w:fill="F2F2F2"/>
                <w:noWrap/>
                <w:hideMark/>
              </w:tcPr>
            </w:tcPrChange>
          </w:tcPr>
          <w:p w14:paraId="22ECB537" w14:textId="77777777" w:rsidR="000A4119" w:rsidRDefault="000A4119">
            <w:pPr>
              <w:jc w:val="right"/>
              <w:rPr>
                <w:rFonts w:ascii="Calibri" w:hAnsi="Calibri"/>
                <w:color w:val="000000"/>
              </w:rPr>
            </w:pPr>
            <w:r>
              <w:rPr>
                <w:rFonts w:ascii="Calibri" w:hAnsi="Calibri"/>
                <w:color w:val="000000"/>
              </w:rPr>
              <w:t>0.16667</w:t>
            </w:r>
          </w:p>
        </w:tc>
        <w:tc>
          <w:tcPr>
            <w:tcW w:w="1420" w:type="dxa"/>
            <w:tcBorders>
              <w:top w:val="nil"/>
              <w:left w:val="nil"/>
              <w:bottom w:val="single" w:sz="4" w:space="0" w:color="auto"/>
              <w:right w:val="single" w:sz="8" w:space="0" w:color="auto"/>
            </w:tcBorders>
            <w:shd w:val="clear" w:color="auto" w:fill="F2F2F2" w:themeFill="background1" w:themeFillShade="F2"/>
            <w:noWrap/>
            <w:vAlign w:val="bottom"/>
            <w:hideMark/>
            <w:tcPrChange w:id="178" w:author="Elizabeth Hiroyasu" w:date="2018-02-13T15:22:00Z">
              <w:tcPr>
                <w:tcW w:w="1420" w:type="dxa"/>
                <w:tcBorders>
                  <w:top w:val="nil"/>
                  <w:left w:val="nil"/>
                  <w:bottom w:val="single" w:sz="4" w:space="0" w:color="auto"/>
                  <w:right w:val="single" w:sz="8" w:space="0" w:color="auto"/>
                </w:tcBorders>
                <w:shd w:val="clear" w:color="000000" w:fill="F2F2F2"/>
                <w:noWrap/>
                <w:hideMark/>
              </w:tcPr>
            </w:tcPrChange>
          </w:tcPr>
          <w:p w14:paraId="6DF0CE1A" w14:textId="77777777" w:rsidR="000A4119" w:rsidRDefault="000A4119">
            <w:pPr>
              <w:jc w:val="right"/>
              <w:rPr>
                <w:rFonts w:ascii="Calibri" w:hAnsi="Calibri"/>
                <w:color w:val="000000"/>
              </w:rPr>
            </w:pPr>
            <w:r>
              <w:rPr>
                <w:rFonts w:ascii="Calibri" w:hAnsi="Calibri"/>
                <w:color w:val="000000"/>
              </w:rPr>
              <w:t>0.243022</w:t>
            </w:r>
          </w:p>
        </w:tc>
      </w:tr>
      <w:tr w:rsidR="000A4119" w14:paraId="173F6F8A" w14:textId="77777777" w:rsidTr="72E41CF8">
        <w:trPr>
          <w:trHeight w:val="600"/>
        </w:trPr>
        <w:tc>
          <w:tcPr>
            <w:tcW w:w="960" w:type="dxa"/>
            <w:vMerge/>
            <w:tcBorders>
              <w:top w:val="nil"/>
              <w:left w:val="single" w:sz="8" w:space="0" w:color="auto"/>
              <w:bottom w:val="single" w:sz="8" w:space="0" w:color="000000"/>
              <w:right w:val="single" w:sz="4" w:space="0" w:color="auto"/>
            </w:tcBorders>
            <w:vAlign w:val="center"/>
            <w:hideMark/>
            <w:tcPrChange w:id="179" w:author="Elizabeth Hiroyasu" w:date="2018-02-13T15:22:00Z">
              <w:tcPr>
                <w:tcW w:w="0" w:type="auto"/>
                <w:vMerge/>
                <w:hideMark/>
              </w:tcPr>
            </w:tcPrChange>
          </w:tcPr>
          <w:p w14:paraId="3D5AAD78" w14:textId="77777777" w:rsidR="000A4119" w:rsidRDefault="000A4119">
            <w:pPr>
              <w:rPr>
                <w:rFonts w:ascii="Calibri" w:hAnsi="Calibri"/>
                <w:color w:val="000000"/>
              </w:rPr>
            </w:pPr>
          </w:p>
        </w:tc>
        <w:tc>
          <w:tcPr>
            <w:tcW w:w="1900" w:type="dxa"/>
            <w:tcBorders>
              <w:top w:val="nil"/>
              <w:left w:val="nil"/>
              <w:bottom w:val="single" w:sz="4" w:space="0" w:color="auto"/>
              <w:right w:val="single" w:sz="8" w:space="0" w:color="auto"/>
            </w:tcBorders>
            <w:shd w:val="clear" w:color="auto" w:fill="F2F2F2" w:themeFill="background1" w:themeFillShade="F2"/>
            <w:vAlign w:val="center"/>
            <w:hideMark/>
            <w:tcPrChange w:id="180" w:author="Elizabeth Hiroyasu" w:date="2018-02-13T15:22:00Z">
              <w:tcPr>
                <w:tcW w:w="1900" w:type="dxa"/>
                <w:tcBorders>
                  <w:top w:val="nil"/>
                  <w:left w:val="nil"/>
                  <w:bottom w:val="single" w:sz="4" w:space="0" w:color="auto"/>
                  <w:right w:val="single" w:sz="8" w:space="0" w:color="auto"/>
                </w:tcBorders>
                <w:shd w:val="clear" w:color="000000" w:fill="F2F2F2"/>
                <w:hideMark/>
              </w:tcPr>
            </w:tcPrChange>
          </w:tcPr>
          <w:p w14:paraId="5ABD9A93" w14:textId="77777777" w:rsidR="000A4119" w:rsidRDefault="000A4119" w:rsidP="72E41CF8">
            <w:pPr>
              <w:jc w:val="center"/>
              <w:rPr>
                <w:rFonts w:ascii="Calibri" w:hAnsi="Calibri"/>
                <w:i/>
                <w:iCs/>
                <w:color w:val="000000"/>
                <w:rPrChange w:id="181" w:author="Elizabeth Hiroyasu" w:date="2018-02-13T15:22:00Z">
                  <w:rPr/>
                </w:rPrChange>
              </w:rPr>
            </w:pPr>
            <w:r w:rsidRPr="72E41CF8">
              <w:rPr>
                <w:rFonts w:ascii="Calibri" w:hAnsi="Calibri"/>
                <w:i/>
                <w:iCs/>
                <w:color w:val="000000"/>
              </w:rPr>
              <w:t>95% Confidence Interval</w:t>
            </w:r>
          </w:p>
        </w:tc>
        <w:tc>
          <w:tcPr>
            <w:tcW w:w="1420" w:type="dxa"/>
            <w:tcBorders>
              <w:top w:val="nil"/>
              <w:left w:val="nil"/>
              <w:bottom w:val="single" w:sz="4" w:space="0" w:color="auto"/>
              <w:right w:val="single" w:sz="4" w:space="0" w:color="auto"/>
            </w:tcBorders>
            <w:shd w:val="clear" w:color="auto" w:fill="F2F2F2" w:themeFill="background1" w:themeFillShade="F2"/>
            <w:noWrap/>
            <w:vAlign w:val="bottom"/>
            <w:hideMark/>
            <w:tcPrChange w:id="182" w:author="Elizabeth Hiroyasu" w:date="2018-02-13T15:22:00Z">
              <w:tcPr>
                <w:tcW w:w="1420" w:type="dxa"/>
                <w:tcBorders>
                  <w:top w:val="nil"/>
                  <w:left w:val="nil"/>
                  <w:bottom w:val="single" w:sz="4" w:space="0" w:color="auto"/>
                  <w:right w:val="single" w:sz="4" w:space="0" w:color="auto"/>
                </w:tcBorders>
                <w:shd w:val="clear" w:color="000000" w:fill="F2F2F2"/>
                <w:noWrap/>
                <w:hideMark/>
              </w:tcPr>
            </w:tcPrChange>
          </w:tcPr>
          <w:p w14:paraId="36DFEC45" w14:textId="77777777" w:rsidR="000A4119" w:rsidRDefault="000A4119">
            <w:pPr>
              <w:jc w:val="right"/>
              <w:rPr>
                <w:rFonts w:ascii="Calibri" w:hAnsi="Calibri"/>
                <w:color w:val="000000"/>
              </w:rPr>
            </w:pPr>
            <w:r>
              <w:rPr>
                <w:rFonts w:ascii="Calibri" w:hAnsi="Calibri"/>
                <w:color w:val="000000"/>
              </w:rPr>
              <w:t>(0.139, 0.285)</w:t>
            </w:r>
          </w:p>
        </w:tc>
        <w:tc>
          <w:tcPr>
            <w:tcW w:w="1420" w:type="dxa"/>
            <w:tcBorders>
              <w:top w:val="nil"/>
              <w:left w:val="nil"/>
              <w:bottom w:val="single" w:sz="4" w:space="0" w:color="auto"/>
              <w:right w:val="single" w:sz="4" w:space="0" w:color="auto"/>
            </w:tcBorders>
            <w:shd w:val="clear" w:color="auto" w:fill="F2F2F2" w:themeFill="background1" w:themeFillShade="F2"/>
            <w:noWrap/>
            <w:vAlign w:val="bottom"/>
            <w:hideMark/>
            <w:tcPrChange w:id="183" w:author="Elizabeth Hiroyasu" w:date="2018-02-13T15:22:00Z">
              <w:tcPr>
                <w:tcW w:w="1420" w:type="dxa"/>
                <w:tcBorders>
                  <w:top w:val="nil"/>
                  <w:left w:val="nil"/>
                  <w:bottom w:val="single" w:sz="4" w:space="0" w:color="auto"/>
                  <w:right w:val="single" w:sz="4" w:space="0" w:color="auto"/>
                </w:tcBorders>
                <w:shd w:val="clear" w:color="000000" w:fill="F2F2F2"/>
                <w:noWrap/>
                <w:hideMark/>
              </w:tcPr>
            </w:tcPrChange>
          </w:tcPr>
          <w:p w14:paraId="4777D800" w14:textId="77777777" w:rsidR="000A4119" w:rsidRDefault="000A4119">
            <w:pPr>
              <w:jc w:val="right"/>
              <w:rPr>
                <w:rFonts w:ascii="Calibri" w:hAnsi="Calibri"/>
                <w:color w:val="000000"/>
              </w:rPr>
            </w:pPr>
            <w:r>
              <w:rPr>
                <w:rFonts w:ascii="Calibri" w:hAnsi="Calibri"/>
                <w:color w:val="000000"/>
              </w:rPr>
              <w:t>(0.102, 0.231)</w:t>
            </w:r>
          </w:p>
        </w:tc>
        <w:tc>
          <w:tcPr>
            <w:tcW w:w="1420" w:type="dxa"/>
            <w:tcBorders>
              <w:top w:val="nil"/>
              <w:left w:val="nil"/>
              <w:bottom w:val="single" w:sz="4" w:space="0" w:color="auto"/>
              <w:right w:val="single" w:sz="8" w:space="0" w:color="auto"/>
            </w:tcBorders>
            <w:shd w:val="clear" w:color="auto" w:fill="F2F2F2" w:themeFill="background1" w:themeFillShade="F2"/>
            <w:noWrap/>
            <w:vAlign w:val="bottom"/>
            <w:hideMark/>
            <w:tcPrChange w:id="184" w:author="Elizabeth Hiroyasu" w:date="2018-02-13T15:22:00Z">
              <w:tcPr>
                <w:tcW w:w="1420" w:type="dxa"/>
                <w:tcBorders>
                  <w:top w:val="nil"/>
                  <w:left w:val="nil"/>
                  <w:bottom w:val="single" w:sz="4" w:space="0" w:color="auto"/>
                  <w:right w:val="single" w:sz="8" w:space="0" w:color="auto"/>
                </w:tcBorders>
                <w:shd w:val="clear" w:color="000000" w:fill="F2F2F2"/>
                <w:noWrap/>
                <w:hideMark/>
              </w:tcPr>
            </w:tcPrChange>
          </w:tcPr>
          <w:p w14:paraId="5BA65609" w14:textId="77777777" w:rsidR="000A4119" w:rsidRDefault="000A4119">
            <w:pPr>
              <w:jc w:val="right"/>
              <w:rPr>
                <w:rFonts w:ascii="Calibri" w:hAnsi="Calibri"/>
                <w:color w:val="000000"/>
              </w:rPr>
            </w:pPr>
            <w:r>
              <w:rPr>
                <w:rFonts w:ascii="Calibri" w:hAnsi="Calibri"/>
                <w:color w:val="000000"/>
              </w:rPr>
              <w:t>(0.148, 0.338)</w:t>
            </w:r>
          </w:p>
        </w:tc>
      </w:tr>
      <w:tr w:rsidR="000A4119" w14:paraId="77C410BC" w14:textId="77777777" w:rsidTr="72E41CF8">
        <w:trPr>
          <w:trHeight w:val="600"/>
        </w:trPr>
        <w:tc>
          <w:tcPr>
            <w:tcW w:w="960" w:type="dxa"/>
            <w:vMerge/>
            <w:tcBorders>
              <w:top w:val="nil"/>
              <w:left w:val="single" w:sz="8" w:space="0" w:color="auto"/>
              <w:bottom w:val="single" w:sz="8" w:space="0" w:color="000000"/>
              <w:right w:val="single" w:sz="4" w:space="0" w:color="auto"/>
            </w:tcBorders>
            <w:vAlign w:val="center"/>
            <w:hideMark/>
            <w:tcPrChange w:id="185" w:author="Elizabeth Hiroyasu" w:date="2018-02-13T15:22:00Z">
              <w:tcPr>
                <w:tcW w:w="0" w:type="auto"/>
                <w:vMerge/>
                <w:hideMark/>
              </w:tcPr>
            </w:tcPrChange>
          </w:tcPr>
          <w:p w14:paraId="77A6B38E" w14:textId="77777777" w:rsidR="000A4119" w:rsidRDefault="000A4119">
            <w:pPr>
              <w:rPr>
                <w:rFonts w:ascii="Calibri" w:hAnsi="Calibri"/>
                <w:color w:val="000000"/>
              </w:rPr>
            </w:pPr>
          </w:p>
        </w:tc>
        <w:tc>
          <w:tcPr>
            <w:tcW w:w="1900" w:type="dxa"/>
            <w:tcBorders>
              <w:top w:val="nil"/>
              <w:left w:val="nil"/>
              <w:bottom w:val="single" w:sz="4" w:space="0" w:color="auto"/>
              <w:right w:val="single" w:sz="8" w:space="0" w:color="auto"/>
            </w:tcBorders>
            <w:shd w:val="clear" w:color="auto" w:fill="F2F2F2" w:themeFill="background1" w:themeFillShade="F2"/>
            <w:vAlign w:val="center"/>
            <w:hideMark/>
            <w:tcPrChange w:id="186" w:author="Elizabeth Hiroyasu" w:date="2018-02-13T15:22:00Z">
              <w:tcPr>
                <w:tcW w:w="1900" w:type="dxa"/>
                <w:tcBorders>
                  <w:top w:val="nil"/>
                  <w:left w:val="nil"/>
                  <w:bottom w:val="single" w:sz="4" w:space="0" w:color="auto"/>
                  <w:right w:val="single" w:sz="8" w:space="0" w:color="auto"/>
                </w:tcBorders>
                <w:shd w:val="clear" w:color="000000" w:fill="F2F2F2"/>
                <w:hideMark/>
              </w:tcPr>
            </w:tcPrChange>
          </w:tcPr>
          <w:p w14:paraId="51435827" w14:textId="77777777" w:rsidR="000A4119" w:rsidRDefault="000A4119" w:rsidP="72E41CF8">
            <w:pPr>
              <w:jc w:val="center"/>
              <w:rPr>
                <w:rFonts w:ascii="Calibri" w:hAnsi="Calibri"/>
                <w:i/>
                <w:iCs/>
                <w:color w:val="000000"/>
                <w:rPrChange w:id="187" w:author="Elizabeth Hiroyasu" w:date="2018-02-13T15:22:00Z">
                  <w:rPr/>
                </w:rPrChange>
              </w:rPr>
            </w:pPr>
            <w:r w:rsidRPr="72E41CF8">
              <w:rPr>
                <w:rFonts w:ascii="Calibri" w:hAnsi="Calibri"/>
                <w:i/>
                <w:iCs/>
                <w:color w:val="000000"/>
              </w:rPr>
              <w:t>Measurement of Error Variance</w:t>
            </w:r>
          </w:p>
        </w:tc>
        <w:tc>
          <w:tcPr>
            <w:tcW w:w="1420" w:type="dxa"/>
            <w:tcBorders>
              <w:top w:val="nil"/>
              <w:left w:val="nil"/>
              <w:bottom w:val="single" w:sz="4" w:space="0" w:color="auto"/>
              <w:right w:val="single" w:sz="4" w:space="0" w:color="auto"/>
            </w:tcBorders>
            <w:shd w:val="clear" w:color="auto" w:fill="F2F2F2" w:themeFill="background1" w:themeFillShade="F2"/>
            <w:noWrap/>
            <w:vAlign w:val="bottom"/>
            <w:hideMark/>
            <w:tcPrChange w:id="188" w:author="Elizabeth Hiroyasu" w:date="2018-02-13T15:22:00Z">
              <w:tcPr>
                <w:tcW w:w="1420" w:type="dxa"/>
                <w:tcBorders>
                  <w:top w:val="nil"/>
                  <w:left w:val="nil"/>
                  <w:bottom w:val="single" w:sz="4" w:space="0" w:color="auto"/>
                  <w:right w:val="single" w:sz="4" w:space="0" w:color="auto"/>
                </w:tcBorders>
                <w:shd w:val="clear" w:color="000000" w:fill="F2F2F2"/>
                <w:noWrap/>
                <w:hideMark/>
              </w:tcPr>
            </w:tcPrChange>
          </w:tcPr>
          <w:p w14:paraId="1F99BCE4" w14:textId="77777777" w:rsidR="000A4119" w:rsidRDefault="000A4119">
            <w:pPr>
              <w:jc w:val="right"/>
              <w:rPr>
                <w:rFonts w:ascii="Calibri" w:hAnsi="Calibri"/>
                <w:color w:val="000000"/>
              </w:rPr>
            </w:pPr>
            <w:r>
              <w:rPr>
                <w:rFonts w:ascii="Calibri" w:hAnsi="Calibri"/>
                <w:color w:val="000000"/>
              </w:rPr>
              <w:t>0.80658361</w:t>
            </w:r>
          </w:p>
        </w:tc>
        <w:tc>
          <w:tcPr>
            <w:tcW w:w="1420" w:type="dxa"/>
            <w:tcBorders>
              <w:top w:val="nil"/>
              <w:left w:val="nil"/>
              <w:bottom w:val="single" w:sz="4" w:space="0" w:color="auto"/>
              <w:right w:val="single" w:sz="4" w:space="0" w:color="auto"/>
            </w:tcBorders>
            <w:shd w:val="clear" w:color="auto" w:fill="F2F2F2" w:themeFill="background1" w:themeFillShade="F2"/>
            <w:noWrap/>
            <w:vAlign w:val="bottom"/>
            <w:hideMark/>
            <w:tcPrChange w:id="189" w:author="Elizabeth Hiroyasu" w:date="2018-02-13T15:22:00Z">
              <w:tcPr>
                <w:tcW w:w="1420" w:type="dxa"/>
                <w:tcBorders>
                  <w:top w:val="nil"/>
                  <w:left w:val="nil"/>
                  <w:bottom w:val="single" w:sz="4" w:space="0" w:color="auto"/>
                  <w:right w:val="single" w:sz="4" w:space="0" w:color="auto"/>
                </w:tcBorders>
                <w:shd w:val="clear" w:color="000000" w:fill="F2F2F2"/>
                <w:noWrap/>
                <w:hideMark/>
              </w:tcPr>
            </w:tcPrChange>
          </w:tcPr>
          <w:p w14:paraId="67F03FCE" w14:textId="77777777" w:rsidR="000A4119" w:rsidRDefault="000A4119">
            <w:pPr>
              <w:jc w:val="right"/>
              <w:rPr>
                <w:rFonts w:ascii="Calibri" w:hAnsi="Calibri"/>
                <w:color w:val="000000"/>
              </w:rPr>
            </w:pPr>
            <w:r>
              <w:rPr>
                <w:rFonts w:ascii="Calibri" w:hAnsi="Calibri"/>
                <w:color w:val="000000"/>
              </w:rPr>
              <w:t>0.62615569</w:t>
            </w:r>
          </w:p>
        </w:tc>
        <w:tc>
          <w:tcPr>
            <w:tcW w:w="1420" w:type="dxa"/>
            <w:tcBorders>
              <w:top w:val="nil"/>
              <w:left w:val="nil"/>
              <w:bottom w:val="single" w:sz="4" w:space="0" w:color="auto"/>
              <w:right w:val="single" w:sz="8" w:space="0" w:color="auto"/>
            </w:tcBorders>
            <w:shd w:val="clear" w:color="auto" w:fill="F2F2F2" w:themeFill="background1" w:themeFillShade="F2"/>
            <w:noWrap/>
            <w:vAlign w:val="bottom"/>
            <w:hideMark/>
            <w:tcPrChange w:id="190" w:author="Elizabeth Hiroyasu" w:date="2018-02-13T15:22:00Z">
              <w:tcPr>
                <w:tcW w:w="1420" w:type="dxa"/>
                <w:tcBorders>
                  <w:top w:val="nil"/>
                  <w:left w:val="nil"/>
                  <w:bottom w:val="single" w:sz="4" w:space="0" w:color="auto"/>
                  <w:right w:val="single" w:sz="8" w:space="0" w:color="auto"/>
                </w:tcBorders>
                <w:shd w:val="clear" w:color="000000" w:fill="F2F2F2"/>
                <w:noWrap/>
                <w:hideMark/>
              </w:tcPr>
            </w:tcPrChange>
          </w:tcPr>
          <w:p w14:paraId="06CCBEE5" w14:textId="77777777" w:rsidR="000A4119" w:rsidRDefault="000A4119">
            <w:pPr>
              <w:jc w:val="right"/>
              <w:rPr>
                <w:rFonts w:ascii="Calibri" w:hAnsi="Calibri"/>
                <w:color w:val="000000"/>
              </w:rPr>
            </w:pPr>
            <w:r>
              <w:rPr>
                <w:rFonts w:ascii="Calibri" w:hAnsi="Calibri"/>
                <w:color w:val="000000"/>
              </w:rPr>
              <w:t>1.354896</w:t>
            </w:r>
          </w:p>
        </w:tc>
      </w:tr>
      <w:tr w:rsidR="000A4119" w14:paraId="6DABA6D3" w14:textId="77777777" w:rsidTr="72E41CF8">
        <w:trPr>
          <w:trHeight w:val="315"/>
        </w:trPr>
        <w:tc>
          <w:tcPr>
            <w:tcW w:w="960" w:type="dxa"/>
            <w:vMerge/>
            <w:tcBorders>
              <w:top w:val="nil"/>
              <w:left w:val="single" w:sz="8" w:space="0" w:color="auto"/>
              <w:bottom w:val="single" w:sz="8" w:space="0" w:color="000000"/>
              <w:right w:val="single" w:sz="4" w:space="0" w:color="auto"/>
            </w:tcBorders>
            <w:vAlign w:val="center"/>
            <w:hideMark/>
            <w:tcPrChange w:id="191" w:author="Elizabeth Hiroyasu" w:date="2018-02-13T15:22:00Z">
              <w:tcPr>
                <w:tcW w:w="0" w:type="auto"/>
                <w:vMerge/>
                <w:hideMark/>
              </w:tcPr>
            </w:tcPrChange>
          </w:tcPr>
          <w:p w14:paraId="37C2E952" w14:textId="77777777" w:rsidR="000A4119" w:rsidRDefault="000A4119">
            <w:pPr>
              <w:rPr>
                <w:rFonts w:ascii="Calibri" w:hAnsi="Calibri"/>
                <w:color w:val="000000"/>
              </w:rPr>
            </w:pPr>
          </w:p>
        </w:tc>
        <w:tc>
          <w:tcPr>
            <w:tcW w:w="1900" w:type="dxa"/>
            <w:tcBorders>
              <w:top w:val="nil"/>
              <w:left w:val="nil"/>
              <w:bottom w:val="single" w:sz="8" w:space="0" w:color="auto"/>
              <w:right w:val="single" w:sz="8" w:space="0" w:color="auto"/>
            </w:tcBorders>
            <w:shd w:val="clear" w:color="auto" w:fill="F2F2F2" w:themeFill="background1" w:themeFillShade="F2"/>
            <w:vAlign w:val="center"/>
            <w:hideMark/>
            <w:tcPrChange w:id="192" w:author="Elizabeth Hiroyasu" w:date="2018-02-13T15:22:00Z">
              <w:tcPr>
                <w:tcW w:w="1900" w:type="dxa"/>
                <w:tcBorders>
                  <w:top w:val="nil"/>
                  <w:left w:val="nil"/>
                  <w:bottom w:val="single" w:sz="8" w:space="0" w:color="auto"/>
                  <w:right w:val="single" w:sz="8" w:space="0" w:color="auto"/>
                </w:tcBorders>
                <w:shd w:val="clear" w:color="000000" w:fill="F2F2F2"/>
                <w:hideMark/>
              </w:tcPr>
            </w:tcPrChange>
          </w:tcPr>
          <w:p w14:paraId="4B7DAD5B" w14:textId="77777777" w:rsidR="000A4119" w:rsidRDefault="000A4119" w:rsidP="72E41CF8">
            <w:pPr>
              <w:jc w:val="center"/>
              <w:rPr>
                <w:rFonts w:ascii="Calibri" w:hAnsi="Calibri"/>
                <w:i/>
                <w:iCs/>
                <w:color w:val="000000"/>
                <w:rPrChange w:id="193" w:author="Elizabeth Hiroyasu" w:date="2018-02-13T15:22:00Z">
                  <w:rPr/>
                </w:rPrChange>
              </w:rPr>
            </w:pPr>
            <w:r w:rsidRPr="72E41CF8">
              <w:rPr>
                <w:rFonts w:ascii="Calibri" w:hAnsi="Calibri"/>
                <w:i/>
                <w:iCs/>
                <w:color w:val="000000"/>
              </w:rPr>
              <w:t>P-Value</w:t>
            </w:r>
          </w:p>
        </w:tc>
        <w:tc>
          <w:tcPr>
            <w:tcW w:w="1420" w:type="dxa"/>
            <w:tcBorders>
              <w:top w:val="nil"/>
              <w:left w:val="nil"/>
              <w:bottom w:val="single" w:sz="8" w:space="0" w:color="auto"/>
              <w:right w:val="single" w:sz="4" w:space="0" w:color="auto"/>
            </w:tcBorders>
            <w:shd w:val="clear" w:color="auto" w:fill="F2F2F2" w:themeFill="background1" w:themeFillShade="F2"/>
            <w:noWrap/>
            <w:vAlign w:val="bottom"/>
            <w:hideMark/>
            <w:tcPrChange w:id="194" w:author="Elizabeth Hiroyasu" w:date="2018-02-13T15:22:00Z">
              <w:tcPr>
                <w:tcW w:w="1420" w:type="dxa"/>
                <w:tcBorders>
                  <w:top w:val="nil"/>
                  <w:left w:val="nil"/>
                  <w:bottom w:val="single" w:sz="8" w:space="0" w:color="auto"/>
                  <w:right w:val="single" w:sz="4" w:space="0" w:color="auto"/>
                </w:tcBorders>
                <w:shd w:val="clear" w:color="000000" w:fill="F2F2F2"/>
                <w:noWrap/>
                <w:hideMark/>
              </w:tcPr>
            </w:tcPrChange>
          </w:tcPr>
          <w:p w14:paraId="2F70493C" w14:textId="77777777" w:rsidR="000A4119" w:rsidRDefault="000A4119">
            <w:pPr>
              <w:jc w:val="right"/>
              <w:rPr>
                <w:rFonts w:ascii="Calibri" w:hAnsi="Calibri"/>
                <w:color w:val="000000"/>
              </w:rPr>
            </w:pPr>
            <w:r>
              <w:rPr>
                <w:rFonts w:ascii="Calibri" w:hAnsi="Calibri"/>
                <w:color w:val="000000"/>
              </w:rPr>
              <w:t>&lt;0.0001</w:t>
            </w:r>
          </w:p>
        </w:tc>
        <w:tc>
          <w:tcPr>
            <w:tcW w:w="1420" w:type="dxa"/>
            <w:tcBorders>
              <w:top w:val="nil"/>
              <w:left w:val="nil"/>
              <w:bottom w:val="single" w:sz="8" w:space="0" w:color="auto"/>
              <w:right w:val="single" w:sz="4" w:space="0" w:color="auto"/>
            </w:tcBorders>
            <w:shd w:val="clear" w:color="auto" w:fill="F2F2F2" w:themeFill="background1" w:themeFillShade="F2"/>
            <w:noWrap/>
            <w:vAlign w:val="bottom"/>
            <w:hideMark/>
            <w:tcPrChange w:id="195" w:author="Elizabeth Hiroyasu" w:date="2018-02-13T15:22:00Z">
              <w:tcPr>
                <w:tcW w:w="1420" w:type="dxa"/>
                <w:tcBorders>
                  <w:top w:val="nil"/>
                  <w:left w:val="nil"/>
                  <w:bottom w:val="single" w:sz="8" w:space="0" w:color="auto"/>
                  <w:right w:val="single" w:sz="4" w:space="0" w:color="auto"/>
                </w:tcBorders>
                <w:shd w:val="clear" w:color="000000" w:fill="F2F2F2"/>
                <w:noWrap/>
                <w:hideMark/>
              </w:tcPr>
            </w:tcPrChange>
          </w:tcPr>
          <w:p w14:paraId="01B66016" w14:textId="77777777" w:rsidR="000A4119" w:rsidRDefault="000A4119">
            <w:pPr>
              <w:jc w:val="right"/>
              <w:rPr>
                <w:rFonts w:ascii="Calibri" w:hAnsi="Calibri"/>
                <w:color w:val="000000"/>
              </w:rPr>
            </w:pPr>
            <w:r>
              <w:rPr>
                <w:rFonts w:ascii="Calibri" w:hAnsi="Calibri"/>
                <w:color w:val="000000"/>
              </w:rPr>
              <w:t>&lt;0.0001</w:t>
            </w:r>
          </w:p>
        </w:tc>
        <w:tc>
          <w:tcPr>
            <w:tcW w:w="1420" w:type="dxa"/>
            <w:tcBorders>
              <w:top w:val="nil"/>
              <w:left w:val="nil"/>
              <w:bottom w:val="single" w:sz="8" w:space="0" w:color="auto"/>
              <w:right w:val="single" w:sz="8" w:space="0" w:color="auto"/>
            </w:tcBorders>
            <w:shd w:val="clear" w:color="auto" w:fill="F2F2F2" w:themeFill="background1" w:themeFillShade="F2"/>
            <w:noWrap/>
            <w:vAlign w:val="bottom"/>
            <w:hideMark/>
            <w:tcPrChange w:id="196" w:author="Elizabeth Hiroyasu" w:date="2018-02-13T15:22:00Z">
              <w:tcPr>
                <w:tcW w:w="1420" w:type="dxa"/>
                <w:tcBorders>
                  <w:top w:val="nil"/>
                  <w:left w:val="nil"/>
                  <w:bottom w:val="single" w:sz="8" w:space="0" w:color="auto"/>
                  <w:right w:val="single" w:sz="8" w:space="0" w:color="auto"/>
                </w:tcBorders>
                <w:shd w:val="clear" w:color="000000" w:fill="F2F2F2"/>
                <w:noWrap/>
                <w:hideMark/>
              </w:tcPr>
            </w:tcPrChange>
          </w:tcPr>
          <w:p w14:paraId="4C90E4F0" w14:textId="77777777" w:rsidR="000A4119" w:rsidRDefault="000A4119">
            <w:pPr>
              <w:jc w:val="right"/>
              <w:rPr>
                <w:rFonts w:ascii="Calibri" w:hAnsi="Calibri"/>
                <w:color w:val="000000"/>
              </w:rPr>
            </w:pPr>
            <w:r>
              <w:rPr>
                <w:rFonts w:ascii="Calibri" w:hAnsi="Calibri"/>
                <w:color w:val="000000"/>
              </w:rPr>
              <w:t>&lt;0.0001</w:t>
            </w:r>
          </w:p>
        </w:tc>
      </w:tr>
    </w:tbl>
    <w:p w14:paraId="6D2BE31D" w14:textId="77777777" w:rsidR="002811BC" w:rsidRDefault="002811BC"/>
    <w:p w14:paraId="47B4B01E" w14:textId="77777777" w:rsidR="00370186" w:rsidRDefault="00370186"/>
    <w:p w14:paraId="79D54DFB" w14:textId="77777777" w:rsidR="00370186" w:rsidRDefault="00370186"/>
    <w:p w14:paraId="071D8348" w14:textId="77777777" w:rsidR="00370186" w:rsidRDefault="00370186" w:rsidP="00370186">
      <w:pPr>
        <w:keepNext/>
      </w:pPr>
      <w:r>
        <w:rPr>
          <w:noProof/>
        </w:rPr>
        <w:drawing>
          <wp:inline distT="0" distB="0" distL="0" distR="0" wp14:anchorId="4BEF0F12" wp14:editId="2D21F9B0">
            <wp:extent cx="5229225" cy="32274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5764" cy="3243862"/>
                    </a:xfrm>
                    <a:prstGeom prst="rect">
                      <a:avLst/>
                    </a:prstGeom>
                  </pic:spPr>
                </pic:pic>
              </a:graphicData>
            </a:graphic>
          </wp:inline>
        </w:drawing>
      </w:r>
    </w:p>
    <w:p w14:paraId="1242269E" w14:textId="77777777" w:rsidR="00370186" w:rsidRDefault="00370186">
      <w:pPr>
        <w:pStyle w:val="Caption"/>
        <w:rPr>
          <w:i w:val="0"/>
          <w:iCs w:val="0"/>
          <w:rPrChange w:id="197" w:author="Elizabeth Hiroyasu" w:date="2018-02-13T15:22:00Z">
            <w:rPr/>
          </w:rPrChange>
        </w:rPr>
      </w:pPr>
      <w:r>
        <w:t xml:space="preserve">Figure </w:t>
      </w:r>
      <w:r w:rsidR="00B264D5" w:rsidRPr="72E41CF8">
        <w:fldChar w:fldCharType="begin"/>
      </w:r>
      <w:r w:rsidR="00B264D5">
        <w:instrText xml:space="preserve"> SEQ Figure \* ARABIC </w:instrText>
      </w:r>
      <w:r w:rsidR="00B264D5" w:rsidRPr="72E41CF8">
        <w:fldChar w:fldCharType="separate"/>
      </w:r>
      <w:r w:rsidR="00B30075">
        <w:rPr>
          <w:noProof/>
        </w:rPr>
        <w:t>1</w:t>
      </w:r>
      <w:r w:rsidR="00B264D5" w:rsidRPr="72E41CF8">
        <w:rPr>
          <w:rPrChange w:id="198" w:author="Elizabeth Hiroyasu" w:date="2018-02-13T15:22:00Z">
            <w:rPr>
              <w:noProof/>
            </w:rPr>
          </w:rPrChange>
        </w:rPr>
        <w:fldChar w:fldCharType="end"/>
      </w:r>
      <w:r>
        <w:t xml:space="preserve">.  </w:t>
      </w:r>
      <w:r w:rsidRPr="000F5263">
        <w:rPr>
          <w:b/>
          <w:bCs/>
          <w:i w:val="0"/>
          <w:iCs w:val="0"/>
        </w:rPr>
        <w:t>Population Trend for Adult Sierra Yellow-Legged Frog</w:t>
      </w:r>
      <w:r w:rsidR="005E1917" w:rsidRPr="000F5263">
        <w:rPr>
          <w:b/>
          <w:bCs/>
          <w:i w:val="0"/>
          <w:iCs w:val="0"/>
        </w:rPr>
        <w:t xml:space="preserve"> within Stocked but Fishless Lakes.  </w:t>
      </w:r>
      <w:r w:rsidR="005E1917" w:rsidRPr="72E41CF8">
        <w:rPr>
          <w:i w:val="0"/>
          <w:iCs w:val="0"/>
          <w:rPrChange w:id="199" w:author="Elizabeth Hiroyasu" w:date="2018-02-13T15:22:00Z">
            <w:rPr>
              <w:i w:val="0"/>
            </w:rPr>
          </w:rPrChange>
        </w:rPr>
        <w:t>Log Abundance of Adult Sierra Yellow-legged Frogs showed a linear upward trend of 0.09969 per year with a 10% significance level (p-value = 0.06333) for lakes which have historically been stocked, but no longer have any current fish populations.</w:t>
      </w:r>
    </w:p>
    <w:p w14:paraId="0ED03D7D" w14:textId="77777777" w:rsidR="005E1917" w:rsidRDefault="005E1917" w:rsidP="005E1917"/>
    <w:p w14:paraId="65D39FD4" w14:textId="77777777" w:rsidR="005E1917" w:rsidRDefault="005E1917" w:rsidP="005E1917">
      <w:pPr>
        <w:keepNext/>
      </w:pPr>
      <w:r>
        <w:rPr>
          <w:noProof/>
        </w:rPr>
        <w:drawing>
          <wp:inline distT="0" distB="0" distL="0" distR="0" wp14:anchorId="0B749EBF" wp14:editId="13FAB5A5">
            <wp:extent cx="5162550" cy="31863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3080" cy="3199002"/>
                    </a:xfrm>
                    <a:prstGeom prst="rect">
                      <a:avLst/>
                    </a:prstGeom>
                  </pic:spPr>
                </pic:pic>
              </a:graphicData>
            </a:graphic>
          </wp:inline>
        </w:drawing>
      </w:r>
    </w:p>
    <w:p w14:paraId="02A7636F" w14:textId="77777777" w:rsidR="005E1917" w:rsidRDefault="005E1917">
      <w:pPr>
        <w:pStyle w:val="Caption"/>
        <w:rPr>
          <w:i w:val="0"/>
          <w:iCs w:val="0"/>
          <w:rPrChange w:id="200" w:author="Elizabeth Hiroyasu" w:date="2018-02-13T15:22:00Z">
            <w:rPr/>
          </w:rPrChange>
        </w:rPr>
      </w:pPr>
      <w:r>
        <w:t xml:space="preserve">Figure </w:t>
      </w:r>
      <w:r w:rsidR="00B264D5" w:rsidRPr="72E41CF8">
        <w:fldChar w:fldCharType="begin"/>
      </w:r>
      <w:r w:rsidR="00B264D5">
        <w:instrText xml:space="preserve"> SEQ Figure \* ARABIC </w:instrText>
      </w:r>
      <w:r w:rsidR="00B264D5" w:rsidRPr="72E41CF8">
        <w:fldChar w:fldCharType="separate"/>
      </w:r>
      <w:r w:rsidR="00B30075">
        <w:rPr>
          <w:noProof/>
        </w:rPr>
        <w:t>2</w:t>
      </w:r>
      <w:r w:rsidR="00B264D5" w:rsidRPr="72E41CF8">
        <w:rPr>
          <w:rPrChange w:id="201" w:author="Elizabeth Hiroyasu" w:date="2018-02-13T15:22:00Z">
            <w:rPr>
              <w:noProof/>
            </w:rPr>
          </w:rPrChange>
        </w:rPr>
        <w:fldChar w:fldCharType="end"/>
      </w:r>
      <w:r>
        <w:t xml:space="preserve">.  </w:t>
      </w:r>
      <w:r w:rsidRPr="000F5263">
        <w:rPr>
          <w:b/>
          <w:bCs/>
          <w:i w:val="0"/>
          <w:iCs w:val="0"/>
        </w:rPr>
        <w:t xml:space="preserve">Population Trends for </w:t>
      </w:r>
      <w:proofErr w:type="spellStart"/>
      <w:r w:rsidRPr="000F5263">
        <w:rPr>
          <w:b/>
          <w:bCs/>
          <w:i w:val="0"/>
          <w:iCs w:val="0"/>
        </w:rPr>
        <w:t>Subadult</w:t>
      </w:r>
      <w:proofErr w:type="spellEnd"/>
      <w:r w:rsidRPr="000F5263">
        <w:rPr>
          <w:b/>
          <w:bCs/>
          <w:i w:val="0"/>
          <w:iCs w:val="0"/>
        </w:rPr>
        <w:t xml:space="preserve"> Sierra Yellow-Legged Frog in SFL Lakes.  </w:t>
      </w:r>
      <w:r w:rsidRPr="000F5263">
        <w:rPr>
          <w:i w:val="0"/>
          <w:iCs w:val="0"/>
        </w:rPr>
        <w:t xml:space="preserve">The population trend for </w:t>
      </w:r>
      <w:proofErr w:type="spellStart"/>
      <w:r w:rsidRPr="000F5263">
        <w:rPr>
          <w:i w:val="0"/>
          <w:iCs w:val="0"/>
        </w:rPr>
        <w:t>subadult</w:t>
      </w:r>
      <w:proofErr w:type="spellEnd"/>
      <w:r w:rsidRPr="000F5263">
        <w:rPr>
          <w:i w:val="0"/>
          <w:iCs w:val="0"/>
        </w:rPr>
        <w:t xml:space="preserve"> </w:t>
      </w:r>
      <w:r w:rsidR="00AB1A69" w:rsidRPr="72E41CF8">
        <w:rPr>
          <w:i w:val="0"/>
          <w:iCs w:val="0"/>
          <w:rPrChange w:id="202" w:author="Elizabeth Hiroyasu" w:date="2018-02-13T15:22:00Z">
            <w:rPr>
              <w:i w:val="0"/>
            </w:rPr>
          </w:rPrChange>
        </w:rPr>
        <w:t xml:space="preserve">Yellow-legged frogs shows an increase of 0.05432 in </w:t>
      </w:r>
      <w:r w:rsidR="009D1937" w:rsidRPr="72E41CF8">
        <w:rPr>
          <w:i w:val="0"/>
          <w:iCs w:val="0"/>
          <w:rPrChange w:id="203" w:author="Elizabeth Hiroyasu" w:date="2018-02-13T15:22:00Z">
            <w:rPr>
              <w:i w:val="0"/>
            </w:rPr>
          </w:rPrChange>
        </w:rPr>
        <w:t>log abundance</w:t>
      </w:r>
      <w:r w:rsidR="00AB1A69" w:rsidRPr="72E41CF8">
        <w:rPr>
          <w:i w:val="0"/>
          <w:iCs w:val="0"/>
          <w:rPrChange w:id="204" w:author="Elizabeth Hiroyasu" w:date="2018-02-13T15:22:00Z">
            <w:rPr>
              <w:i w:val="0"/>
            </w:rPr>
          </w:rPrChange>
        </w:rPr>
        <w:t xml:space="preserve"> per year. </w:t>
      </w:r>
    </w:p>
    <w:p w14:paraId="6A9E3D83" w14:textId="77777777" w:rsidR="00AB1A69" w:rsidRDefault="00AB1A69" w:rsidP="00AB1A69"/>
    <w:p w14:paraId="53AAC087" w14:textId="77777777" w:rsidR="00AB1A69" w:rsidRPr="00AB1A69" w:rsidRDefault="00AB1A69" w:rsidP="00AB1A69"/>
    <w:p w14:paraId="58A8E823" w14:textId="77777777" w:rsidR="00AB1A69" w:rsidRDefault="00AB1A69" w:rsidP="00AB1A69">
      <w:pPr>
        <w:keepNext/>
      </w:pPr>
      <w:r>
        <w:rPr>
          <w:noProof/>
        </w:rPr>
        <w:drawing>
          <wp:inline distT="0" distB="0" distL="0" distR="0" wp14:anchorId="14172D85" wp14:editId="583A1218">
            <wp:extent cx="5355104" cy="3305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9622" cy="3314136"/>
                    </a:xfrm>
                    <a:prstGeom prst="rect">
                      <a:avLst/>
                    </a:prstGeom>
                  </pic:spPr>
                </pic:pic>
              </a:graphicData>
            </a:graphic>
          </wp:inline>
        </w:drawing>
      </w:r>
    </w:p>
    <w:p w14:paraId="62DE7289" w14:textId="77777777" w:rsidR="00AB1A69" w:rsidRDefault="00AB1A69">
      <w:pPr>
        <w:pStyle w:val="Caption"/>
        <w:rPr>
          <w:i w:val="0"/>
          <w:iCs w:val="0"/>
          <w:rPrChange w:id="205" w:author="Elizabeth Hiroyasu" w:date="2018-02-13T15:22:00Z">
            <w:rPr/>
          </w:rPrChange>
        </w:rPr>
      </w:pPr>
      <w:r>
        <w:t xml:space="preserve">Figure </w:t>
      </w:r>
      <w:r w:rsidR="00B264D5" w:rsidRPr="72E41CF8">
        <w:fldChar w:fldCharType="begin"/>
      </w:r>
      <w:r w:rsidR="00B264D5">
        <w:instrText xml:space="preserve"> SEQ Figure \* ARABIC </w:instrText>
      </w:r>
      <w:r w:rsidR="00B264D5" w:rsidRPr="72E41CF8">
        <w:fldChar w:fldCharType="separate"/>
      </w:r>
      <w:r w:rsidR="00B30075">
        <w:rPr>
          <w:noProof/>
        </w:rPr>
        <w:t>3</w:t>
      </w:r>
      <w:r w:rsidR="00B264D5" w:rsidRPr="72E41CF8">
        <w:rPr>
          <w:rPrChange w:id="206" w:author="Elizabeth Hiroyasu" w:date="2018-02-13T15:22:00Z">
            <w:rPr>
              <w:noProof/>
            </w:rPr>
          </w:rPrChange>
        </w:rPr>
        <w:fldChar w:fldCharType="end"/>
      </w:r>
      <w:r>
        <w:t xml:space="preserve"> </w:t>
      </w:r>
      <w:r w:rsidRPr="000F5263">
        <w:rPr>
          <w:b/>
          <w:bCs/>
          <w:i w:val="0"/>
          <w:iCs w:val="0"/>
        </w:rPr>
        <w:t xml:space="preserve">Log Abundance Trend for Tadpoles in SFL Lakes.  </w:t>
      </w:r>
      <w:proofErr w:type="gramStart"/>
      <w:r w:rsidRPr="000F5263">
        <w:rPr>
          <w:i w:val="0"/>
          <w:iCs w:val="0"/>
        </w:rPr>
        <w:t>Lakes which were previously stocked with fish but no longer contained fish during the survey period</w:t>
      </w:r>
      <w:proofErr w:type="gramEnd"/>
      <w:r w:rsidRPr="000F5263">
        <w:rPr>
          <w:i w:val="0"/>
          <w:iCs w:val="0"/>
        </w:rPr>
        <w:t xml:space="preserve"> showed an increasing trend in log abundance for Yellow-legged tadpoles.  </w:t>
      </w:r>
    </w:p>
    <w:p w14:paraId="0ADCDA39" w14:textId="77777777" w:rsidR="00AB1A69" w:rsidRDefault="00AB1A69" w:rsidP="00AB1A69"/>
    <w:p w14:paraId="55AC7820" w14:textId="77777777" w:rsidR="00B30075" w:rsidRDefault="00AB1A69" w:rsidP="00B30075">
      <w:pPr>
        <w:keepNext/>
      </w:pPr>
      <w:r>
        <w:rPr>
          <w:noProof/>
        </w:rPr>
        <w:drawing>
          <wp:inline distT="0" distB="0" distL="0" distR="0" wp14:anchorId="46D50733" wp14:editId="7581F941">
            <wp:extent cx="5162550" cy="31863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5857" cy="3194543"/>
                    </a:xfrm>
                    <a:prstGeom prst="rect">
                      <a:avLst/>
                    </a:prstGeom>
                  </pic:spPr>
                </pic:pic>
              </a:graphicData>
            </a:graphic>
          </wp:inline>
        </w:drawing>
      </w:r>
    </w:p>
    <w:p w14:paraId="54893F09" w14:textId="77777777" w:rsidR="00B30075" w:rsidRDefault="00B30075">
      <w:pPr>
        <w:pStyle w:val="Caption"/>
        <w:rPr>
          <w:i w:val="0"/>
          <w:iCs w:val="0"/>
          <w:rPrChange w:id="207" w:author="Elizabeth Hiroyasu" w:date="2018-02-13T15:22:00Z">
            <w:rPr/>
          </w:rPrChange>
        </w:rPr>
      </w:pPr>
      <w:r>
        <w:t xml:space="preserve">Figure </w:t>
      </w:r>
      <w:r w:rsidR="00B264D5" w:rsidRPr="72E41CF8">
        <w:fldChar w:fldCharType="begin"/>
      </w:r>
      <w:r w:rsidR="00B264D5">
        <w:instrText xml:space="preserve"> SEQ Figure \* ARABIC </w:instrText>
      </w:r>
      <w:r w:rsidR="00B264D5" w:rsidRPr="72E41CF8">
        <w:fldChar w:fldCharType="separate"/>
      </w:r>
      <w:r>
        <w:rPr>
          <w:noProof/>
        </w:rPr>
        <w:t>4</w:t>
      </w:r>
      <w:r w:rsidR="00B264D5" w:rsidRPr="72E41CF8">
        <w:rPr>
          <w:rPrChange w:id="208" w:author="Elizabeth Hiroyasu" w:date="2018-02-13T15:22:00Z">
            <w:rPr>
              <w:noProof/>
            </w:rPr>
          </w:rPrChange>
        </w:rPr>
        <w:fldChar w:fldCharType="end"/>
      </w:r>
      <w:r w:rsidRPr="000F5263">
        <w:rPr>
          <w:b/>
          <w:bCs/>
          <w:i w:val="0"/>
          <w:iCs w:val="0"/>
        </w:rPr>
        <w:t xml:space="preserve"> Log Abundance Trend for Adult Sierra Yellow-Legged Frog in Fishless Lakes.  </w:t>
      </w:r>
      <w:r w:rsidRPr="000F5263">
        <w:rPr>
          <w:i w:val="0"/>
          <w:iCs w:val="0"/>
        </w:rPr>
        <w:t>Fishless lakes are lakes located within Yosemite Valley that, as far as fish populations are concerned, most closely match the natural conditio</w:t>
      </w:r>
      <w:r w:rsidRPr="72E41CF8">
        <w:rPr>
          <w:i w:val="0"/>
          <w:iCs w:val="0"/>
          <w:rPrChange w:id="209" w:author="Elizabeth Hiroyasu" w:date="2018-02-13T15:22:00Z">
            <w:rPr>
              <w:i w:val="0"/>
            </w:rPr>
          </w:rPrChange>
        </w:rPr>
        <w:t xml:space="preserve">ns of the lakes.  These lakes </w:t>
      </w:r>
      <w:proofErr w:type="gramStart"/>
      <w:r w:rsidRPr="72E41CF8">
        <w:rPr>
          <w:i w:val="0"/>
          <w:iCs w:val="0"/>
          <w:rPrChange w:id="210" w:author="Elizabeth Hiroyasu" w:date="2018-02-13T15:22:00Z">
            <w:rPr>
              <w:i w:val="0"/>
            </w:rPr>
          </w:rPrChange>
        </w:rPr>
        <w:t>have never been stocked</w:t>
      </w:r>
      <w:proofErr w:type="gramEnd"/>
      <w:r w:rsidRPr="72E41CF8">
        <w:rPr>
          <w:i w:val="0"/>
          <w:iCs w:val="0"/>
          <w:rPrChange w:id="211" w:author="Elizabeth Hiroyasu" w:date="2018-02-13T15:22:00Z">
            <w:rPr>
              <w:i w:val="0"/>
            </w:rPr>
          </w:rPrChange>
        </w:rPr>
        <w:t xml:space="preserve"> with non-native fish and contain the highest abundances of Yellow-legged frogs in Yosemite </w:t>
      </w:r>
      <w:r w:rsidR="009D1937" w:rsidRPr="72E41CF8">
        <w:rPr>
          <w:i w:val="0"/>
          <w:iCs w:val="0"/>
          <w:rPrChange w:id="212" w:author="Elizabeth Hiroyasu" w:date="2018-02-13T15:22:00Z">
            <w:rPr>
              <w:i w:val="0"/>
            </w:rPr>
          </w:rPrChange>
        </w:rPr>
        <w:t>National Park</w:t>
      </w:r>
      <w:r w:rsidRPr="72E41CF8">
        <w:rPr>
          <w:i w:val="0"/>
          <w:iCs w:val="0"/>
          <w:rPrChange w:id="213" w:author="Elizabeth Hiroyasu" w:date="2018-02-13T15:22:00Z">
            <w:rPr>
              <w:i w:val="0"/>
            </w:rPr>
          </w:rPrChange>
        </w:rPr>
        <w:t>.</w:t>
      </w:r>
    </w:p>
    <w:p w14:paraId="30442D30" w14:textId="77777777" w:rsidR="00B30075" w:rsidRDefault="00B30075" w:rsidP="00B30075"/>
    <w:p w14:paraId="42865A03" w14:textId="77777777" w:rsidR="00B30075" w:rsidRDefault="00B30075" w:rsidP="00B30075">
      <w:pPr>
        <w:keepNext/>
      </w:pPr>
      <w:r>
        <w:rPr>
          <w:noProof/>
        </w:rPr>
        <w:drawing>
          <wp:inline distT="0" distB="0" distL="0" distR="0" wp14:anchorId="164428A1" wp14:editId="4FD75F43">
            <wp:extent cx="5229225" cy="32274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9836" cy="3234031"/>
                    </a:xfrm>
                    <a:prstGeom prst="rect">
                      <a:avLst/>
                    </a:prstGeom>
                  </pic:spPr>
                </pic:pic>
              </a:graphicData>
            </a:graphic>
          </wp:inline>
        </w:drawing>
      </w:r>
    </w:p>
    <w:p w14:paraId="3737FB2F" w14:textId="77777777" w:rsidR="00B30075" w:rsidRDefault="00B30075">
      <w:pPr>
        <w:pStyle w:val="Caption"/>
        <w:rPr>
          <w:b/>
          <w:bCs/>
          <w:i w:val="0"/>
          <w:iCs w:val="0"/>
          <w:rPrChange w:id="214" w:author="Elizabeth Hiroyasu" w:date="2018-02-13T15:22:00Z">
            <w:rPr/>
          </w:rPrChange>
        </w:rPr>
      </w:pPr>
      <w:r>
        <w:t xml:space="preserve">Figure </w:t>
      </w:r>
      <w:r w:rsidR="00B264D5" w:rsidRPr="72E41CF8">
        <w:fldChar w:fldCharType="begin"/>
      </w:r>
      <w:r w:rsidR="00B264D5">
        <w:instrText xml:space="preserve"> SEQ Figure \* ARABIC </w:instrText>
      </w:r>
      <w:r w:rsidR="00B264D5" w:rsidRPr="72E41CF8">
        <w:fldChar w:fldCharType="separate"/>
      </w:r>
      <w:r>
        <w:rPr>
          <w:noProof/>
        </w:rPr>
        <w:t>5</w:t>
      </w:r>
      <w:r w:rsidR="00B264D5" w:rsidRPr="72E41CF8">
        <w:rPr>
          <w:rPrChange w:id="215" w:author="Elizabeth Hiroyasu" w:date="2018-02-13T15:22:00Z">
            <w:rPr>
              <w:noProof/>
            </w:rPr>
          </w:rPrChange>
        </w:rPr>
        <w:fldChar w:fldCharType="end"/>
      </w:r>
      <w:r>
        <w:t xml:space="preserve"> </w:t>
      </w:r>
      <w:r w:rsidRPr="000F5263">
        <w:rPr>
          <w:b/>
          <w:bCs/>
          <w:i w:val="0"/>
          <w:iCs w:val="0"/>
        </w:rPr>
        <w:t xml:space="preserve">Log Abundance for </w:t>
      </w:r>
      <w:proofErr w:type="spellStart"/>
      <w:r w:rsidRPr="000F5263">
        <w:rPr>
          <w:b/>
          <w:bCs/>
          <w:i w:val="0"/>
          <w:iCs w:val="0"/>
        </w:rPr>
        <w:t>Subadult</w:t>
      </w:r>
      <w:proofErr w:type="spellEnd"/>
      <w:r w:rsidRPr="000F5263">
        <w:rPr>
          <w:b/>
          <w:bCs/>
          <w:i w:val="0"/>
          <w:iCs w:val="0"/>
        </w:rPr>
        <w:t xml:space="preserve"> Yellow-Legged Frogs in Fishless Lakes</w:t>
      </w:r>
    </w:p>
    <w:p w14:paraId="79AC0899" w14:textId="77777777" w:rsidR="00B30075" w:rsidRDefault="00B30075" w:rsidP="00B30075"/>
    <w:p w14:paraId="57D2BD35" w14:textId="77777777" w:rsidR="00B30075" w:rsidRDefault="00B30075" w:rsidP="00B30075">
      <w:pPr>
        <w:keepNext/>
      </w:pPr>
      <w:r>
        <w:rPr>
          <w:noProof/>
        </w:rPr>
        <w:drawing>
          <wp:inline distT="0" distB="0" distL="0" distR="0" wp14:anchorId="146E5EB7" wp14:editId="69344FFF">
            <wp:extent cx="5181600" cy="3198088"/>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5018" cy="3206370"/>
                    </a:xfrm>
                    <a:prstGeom prst="rect">
                      <a:avLst/>
                    </a:prstGeom>
                  </pic:spPr>
                </pic:pic>
              </a:graphicData>
            </a:graphic>
          </wp:inline>
        </w:drawing>
      </w:r>
    </w:p>
    <w:p w14:paraId="4AB17C2F" w14:textId="77777777" w:rsidR="00B30075" w:rsidRDefault="00B30075">
      <w:pPr>
        <w:pStyle w:val="Caption"/>
        <w:rPr>
          <w:b/>
          <w:bCs/>
          <w:i w:val="0"/>
          <w:iCs w:val="0"/>
          <w:rPrChange w:id="216" w:author="Elizabeth Hiroyasu" w:date="2018-02-13T15:22:00Z">
            <w:rPr/>
          </w:rPrChange>
        </w:rPr>
      </w:pPr>
      <w:r>
        <w:t xml:space="preserve">Figure </w:t>
      </w:r>
      <w:r w:rsidR="00B264D5" w:rsidRPr="72E41CF8">
        <w:fldChar w:fldCharType="begin"/>
      </w:r>
      <w:r w:rsidR="00B264D5">
        <w:instrText xml:space="preserve"> SEQ Figure \* ARABIC </w:instrText>
      </w:r>
      <w:r w:rsidR="00B264D5" w:rsidRPr="72E41CF8">
        <w:fldChar w:fldCharType="separate"/>
      </w:r>
      <w:r>
        <w:rPr>
          <w:noProof/>
        </w:rPr>
        <w:t>6</w:t>
      </w:r>
      <w:r w:rsidR="00B264D5" w:rsidRPr="72E41CF8">
        <w:rPr>
          <w:rPrChange w:id="217" w:author="Elizabeth Hiroyasu" w:date="2018-02-13T15:22:00Z">
            <w:rPr>
              <w:noProof/>
            </w:rPr>
          </w:rPrChange>
        </w:rPr>
        <w:fldChar w:fldCharType="end"/>
      </w:r>
      <w:r>
        <w:t xml:space="preserve"> </w:t>
      </w:r>
      <w:r w:rsidRPr="000F5263">
        <w:rPr>
          <w:b/>
          <w:bCs/>
          <w:i w:val="0"/>
          <w:iCs w:val="0"/>
        </w:rPr>
        <w:t>Log Abundance for Tadpoles in Fishless Lakes</w:t>
      </w:r>
    </w:p>
    <w:sdt>
      <w:sdtPr>
        <w:rPr>
          <w:rFonts w:asciiTheme="minorHAnsi" w:eastAsiaTheme="minorHAnsi" w:hAnsiTheme="minorHAnsi" w:cstheme="minorBidi"/>
          <w:color w:val="auto"/>
          <w:sz w:val="22"/>
          <w:szCs w:val="22"/>
        </w:rPr>
        <w:id w:val="-8921223"/>
        <w:docPartObj>
          <w:docPartGallery w:val="Bibliographies"/>
          <w:docPartUnique/>
        </w:docPartObj>
      </w:sdtPr>
      <w:sdtEndPr/>
      <w:sdtContent>
        <w:p w14:paraId="15F6006D" w14:textId="77777777" w:rsidR="00CB7EF3" w:rsidRDefault="00CB7EF3">
          <w:pPr>
            <w:pStyle w:val="Heading1"/>
          </w:pPr>
          <w:r>
            <w:t>References</w:t>
          </w:r>
        </w:p>
        <w:sdt>
          <w:sdtPr>
            <w:id w:val="-573587230"/>
            <w:bibliography/>
          </w:sdtPr>
          <w:sdtEndPr/>
          <w:sdtContent>
            <w:p w14:paraId="197B17E9" w14:textId="77777777" w:rsidR="00CB7EF3" w:rsidRDefault="00CB7EF3" w:rsidP="00CB7EF3">
              <w:pPr>
                <w:pStyle w:val="Bibliography"/>
                <w:ind w:left="720" w:hanging="720"/>
                <w:rPr>
                  <w:noProof/>
                  <w:sz w:val="24"/>
                  <w:szCs w:val="24"/>
                </w:rPr>
              </w:pPr>
              <w:r>
                <w:fldChar w:fldCharType="begin"/>
              </w:r>
              <w:r>
                <w:instrText xml:space="preserve"> BIBLIOGRAPHY </w:instrText>
              </w:r>
              <w:r>
                <w:fldChar w:fldCharType="separate"/>
              </w:r>
              <w:r>
                <w:rPr>
                  <w:noProof/>
                </w:rPr>
                <w:t xml:space="preserve">Knapp, R. A., &amp; Kathleen, M. R. (1998). Eradication of Nonnative Fish by Gill Netting from a Small Mountain Lake in California. </w:t>
              </w:r>
              <w:r>
                <w:rPr>
                  <w:i/>
                  <w:iCs/>
                  <w:noProof/>
                </w:rPr>
                <w:t>Restoration Ecology, 6</w:t>
              </w:r>
              <w:r>
                <w:rPr>
                  <w:noProof/>
                </w:rPr>
                <w:t>(2), 207-213.</w:t>
              </w:r>
            </w:p>
            <w:p w14:paraId="225115F8" w14:textId="77777777" w:rsidR="00CB7EF3" w:rsidRDefault="00CB7EF3" w:rsidP="00CB7EF3">
              <w:pPr>
                <w:pStyle w:val="Bibliography"/>
                <w:ind w:left="720" w:hanging="720"/>
                <w:rPr>
                  <w:noProof/>
                </w:rPr>
              </w:pPr>
              <w:r>
                <w:rPr>
                  <w:noProof/>
                </w:rPr>
                <w:t xml:space="preserve">Knapp, R. A., Fellers, G. M., Kleeman, P. M., Miller, D. A., Vredenburg, V. T., Rosenblum, E., &amp; Briggs, C. J. (2016, October). Large-scale recovery of an endangered amphibian despite ongoing exposure to multiple stressors. </w:t>
              </w:r>
              <w:r>
                <w:rPr>
                  <w:i/>
                  <w:iCs/>
                  <w:noProof/>
                </w:rPr>
                <w:t>Proceedings of National Academy of Sciences, 42</w:t>
              </w:r>
              <w:r>
                <w:rPr>
                  <w:noProof/>
                </w:rPr>
                <w:t>(113), 11889 - 11894.</w:t>
              </w:r>
            </w:p>
            <w:p w14:paraId="1BC49A25" w14:textId="77777777" w:rsidR="00CB7EF3" w:rsidRDefault="00CB7EF3" w:rsidP="00CB7EF3">
              <w:pPr>
                <w:pStyle w:val="Bibliography"/>
                <w:ind w:left="720" w:hanging="720"/>
                <w:rPr>
                  <w:noProof/>
                </w:rPr>
              </w:pPr>
              <w:r>
                <w:rPr>
                  <w:noProof/>
                </w:rPr>
                <w:t xml:space="preserve">National Park Service. (2017, August 31). </w:t>
              </w:r>
              <w:r>
                <w:rPr>
                  <w:i/>
                  <w:iCs/>
                  <w:noProof/>
                </w:rPr>
                <w:t>Fish</w:t>
              </w:r>
              <w:r>
                <w:rPr>
                  <w:noProof/>
                </w:rPr>
                <w:t>. Retrieved from National Park Service Yosemite: https://www.nps.gov/yose/learn/nature/fish.htm</w:t>
              </w:r>
            </w:p>
            <w:p w14:paraId="605A491E" w14:textId="77777777" w:rsidR="00CB7EF3" w:rsidRDefault="00CB7EF3" w:rsidP="00CB7EF3">
              <w:r>
                <w:rPr>
                  <w:b/>
                  <w:bCs/>
                  <w:noProof/>
                </w:rPr>
                <w:fldChar w:fldCharType="end"/>
              </w:r>
            </w:p>
          </w:sdtContent>
        </w:sdt>
      </w:sdtContent>
    </w:sdt>
    <w:p w14:paraId="02B3EF46" w14:textId="77777777" w:rsidR="00CB7EF3" w:rsidRPr="00CB7EF3" w:rsidRDefault="00CB7EF3" w:rsidP="00CB7EF3"/>
    <w:sectPr w:rsidR="00CB7EF3" w:rsidRPr="00CB7EF3" w:rsidSect="000F526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Bruce Kendall" w:date="2018-02-11T16:33:00Z" w:initials="BK">
    <w:p w14:paraId="1480CF9E" w14:textId="4409F4F6" w:rsidR="00862F60" w:rsidRDefault="00862F60">
      <w:pPr>
        <w:pStyle w:val="CommentText"/>
      </w:pPr>
      <w:r>
        <w:rPr>
          <w:rStyle w:val="CommentReference"/>
        </w:rPr>
        <w:annotationRef/>
      </w:r>
      <w:r>
        <w:t>This is something we will learn in the classes on demographic analysis</w:t>
      </w:r>
    </w:p>
  </w:comment>
  <w:comment w:id="2" w:author="Bruce Kendall" w:date="2018-02-11T15:01:00Z" w:initials="BK">
    <w:p w14:paraId="3B2BC896" w14:textId="77777777" w:rsidR="00297504" w:rsidRDefault="00297504">
      <w:pPr>
        <w:pStyle w:val="CommentText"/>
      </w:pPr>
      <w:r>
        <w:rPr>
          <w:rStyle w:val="CommentReference"/>
        </w:rPr>
        <w:annotationRef/>
      </w:r>
      <w:r>
        <w:t>What your graphs show is exponential growth (linear growth in log abundance). “Logistic” growth is a feature of density dependence.</w:t>
      </w:r>
    </w:p>
  </w:comment>
  <w:comment w:id="3" w:author="Bruce Kendall" w:date="2018-02-11T17:26:00Z" w:initials="BK">
    <w:p w14:paraId="0CF1C866" w14:textId="3A3921B2" w:rsidR="00B13AB9" w:rsidRDefault="00B13AB9">
      <w:pPr>
        <w:pStyle w:val="CommentText"/>
      </w:pPr>
      <w:r>
        <w:rPr>
          <w:rStyle w:val="CommentReference"/>
        </w:rPr>
        <w:annotationRef/>
      </w:r>
      <w:r>
        <w:t>I think we’ll talk about some of these issues in class.</w:t>
      </w:r>
    </w:p>
  </w:comment>
  <w:comment w:id="4" w:author="Bruce Kendall" w:date="2018-02-11T17:37:00Z" w:initials="BK">
    <w:p w14:paraId="10FF84F6" w14:textId="50D133F8" w:rsidR="00B264D5" w:rsidRDefault="00B264D5">
      <w:pPr>
        <w:pStyle w:val="CommentText"/>
      </w:pPr>
      <w:r>
        <w:rPr>
          <w:rStyle w:val="CommentReference"/>
        </w:rPr>
        <w:annotationRef/>
      </w:r>
      <w:r>
        <w:t>What is really going on is that year doesn’t significantly predict abundance—that is, the average growth rate is so close to zero that, given the amount of variability, you can’t tell whether it’s positive.</w:t>
      </w:r>
    </w:p>
    <w:p w14:paraId="67696193" w14:textId="36568AD2" w:rsidR="00B264D5" w:rsidRDefault="00B264D5">
      <w:pPr>
        <w:pStyle w:val="CommentText"/>
      </w:pPr>
      <w:r>
        <w:t>You do get the result that the growth rate is estimated to be lower in SF and SFL lakes than fishless lakes. You could look at this statistically by adding a “status” variable (SF/SFL/No) to your regression.</w:t>
      </w:r>
    </w:p>
  </w:comment>
  <w:comment w:id="5" w:author="Bruce Kendall" w:date="2018-02-11T17:30:00Z" w:initials="BK">
    <w:p w14:paraId="3CCE835B" w14:textId="50C23661" w:rsidR="00B13AB9" w:rsidRDefault="00B13AB9">
      <w:pPr>
        <w:pStyle w:val="CommentText"/>
      </w:pPr>
      <w:r>
        <w:rPr>
          <w:rStyle w:val="CommentReference"/>
        </w:rPr>
        <w:annotationRef/>
      </w:r>
      <w:r>
        <w:t>This suggests multiple samples per year for some lakes, but your plots only show one value per year. How did you treat lakes where there were multiple counts within a year?</w:t>
      </w:r>
    </w:p>
  </w:comment>
  <w:comment w:id="6" w:author="Elizabeth Hiroyasu" w:date="2018-02-13T07:23:00Z" w:initials="EH">
    <w:p w14:paraId="78227FA8" w14:textId="5845FD39" w:rsidR="2CC100B6" w:rsidRDefault="2CC100B6">
      <w:pPr>
        <w:pStyle w:val="CommentText"/>
      </w:pPr>
      <w:proofErr w:type="gramStart"/>
      <w:r>
        <w:t>did</w:t>
      </w:r>
      <w:proofErr w:type="gramEnd"/>
      <w:r>
        <w:t xml:space="preserve"> you look at all at changes in growth rates in each of the stages over time?</w:t>
      </w:r>
      <w:r>
        <w:rPr>
          <w:rStyle w:val="CommentReference"/>
        </w:rPr>
        <w:annotationRef/>
      </w:r>
    </w:p>
  </w:comment>
  <w:comment w:id="19" w:author="Elizabeth Hiroyasu" w:date="2018-02-13T07:24:00Z" w:initials="EH">
    <w:p w14:paraId="54FEF7DF" w14:textId="035EEF76" w:rsidR="19887310" w:rsidRDefault="19887310">
      <w:pPr>
        <w:pStyle w:val="CommentText"/>
      </w:pPr>
      <w:proofErr w:type="gramStart"/>
      <w:r>
        <w:t>how</w:t>
      </w:r>
      <w:proofErr w:type="gramEnd"/>
      <w:r>
        <w:t xml:space="preserve"> might you incorporate other environmental characteristics into your model?</w:t>
      </w:r>
      <w:r>
        <w:rPr>
          <w:rStyle w:val="CommentReference"/>
        </w:rPr>
        <w:annotationRef/>
      </w:r>
    </w:p>
  </w:comment>
  <w:comment w:id="34" w:author="Bruce Kendall" w:date="2018-02-11T17:42:00Z" w:initials="BK">
    <w:p w14:paraId="60C1875A" w14:textId="72C060A4" w:rsidR="00B264D5" w:rsidRDefault="00B264D5">
      <w:pPr>
        <w:pStyle w:val="CommentText"/>
      </w:pPr>
      <w:r>
        <w:rPr>
          <w:rStyle w:val="CommentReference"/>
        </w:rPr>
        <w:annotationRef/>
      </w:r>
      <w:r>
        <w:t>Do you think these 3 growth rates are different from each other? Think about it both biologically (what would it mean if they were different) and statistically (is there evidence that they are different)</w:t>
      </w:r>
    </w:p>
  </w:comment>
  <w:comment w:id="46" w:author="Bruce Kendall" w:date="2018-02-11T17:42:00Z" w:initials="BK">
    <w:p w14:paraId="15791074" w14:textId="7F865D98" w:rsidR="00B264D5" w:rsidRDefault="00B264D5">
      <w:pPr>
        <w:pStyle w:val="CommentText"/>
      </w:pPr>
      <w:r>
        <w:rPr>
          <w:rStyle w:val="CommentReference"/>
        </w:rPr>
        <w:annotationRef/>
      </w:r>
      <w:r>
        <w:t>This interpretation of the residual error depends on the assumption that there is no actual environmental variability. Do you think this is true?</w:t>
      </w:r>
    </w:p>
  </w:comment>
  <w:comment w:id="59" w:author="Bruce Kendall" w:date="2018-02-11T16:35:00Z" w:initials="BK">
    <w:p w14:paraId="0ABC599E" w14:textId="79D069E3" w:rsidR="00D33B81" w:rsidRDefault="00D33B81">
      <w:pPr>
        <w:pStyle w:val="CommentText"/>
      </w:pPr>
      <w:r>
        <w:rPr>
          <w:rStyle w:val="CommentReference"/>
        </w:rPr>
        <w:annotationRef/>
      </w:r>
      <w:r>
        <w:t xml:space="preserve">Did you take the log before or after you divided by the number of lakes? You should do it after—to look at </w:t>
      </w:r>
      <w:proofErr w:type="gramStart"/>
      <w:r>
        <w:t>log(</w:t>
      </w:r>
      <w:proofErr w:type="gramEnd"/>
      <w:r>
        <w:t>total abundance/number of lakes)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80CF9E" w15:done="0"/>
  <w15:commentEx w15:paraId="3B2BC896" w15:done="0"/>
  <w15:commentEx w15:paraId="0CF1C866" w15:done="0"/>
  <w15:commentEx w15:paraId="67696193" w15:done="0"/>
  <w15:commentEx w15:paraId="3CCE835B" w15:done="0"/>
  <w15:commentEx w15:paraId="78227FA8" w15:done="0"/>
  <w15:commentEx w15:paraId="54FEF7DF" w15:done="0"/>
  <w15:commentEx w15:paraId="60C1875A" w15:done="0"/>
  <w15:commentEx w15:paraId="15791074" w15:done="0"/>
  <w15:commentEx w15:paraId="0ABC59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80CF9E" w16cid:durableId="1E2AEEF2"/>
  <w16cid:commentId w16cid:paraId="3B2BC896" w16cid:durableId="1E2AD94C"/>
  <w16cid:commentId w16cid:paraId="0CF1C866" w16cid:durableId="1E2AFB3E"/>
  <w16cid:commentId w16cid:paraId="67696193" w16cid:durableId="1E2AFDD9"/>
  <w16cid:commentId w16cid:paraId="3CCE835B" w16cid:durableId="1E2AFC23"/>
  <w16cid:commentId w16cid:paraId="60C1875A" w16cid:durableId="1E2AFF1C"/>
  <w16cid:commentId w16cid:paraId="15791074" w16cid:durableId="1E2AFEEF"/>
  <w16cid:commentId w16cid:paraId="0ABC599E" w16cid:durableId="1E2AEF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0B9"/>
    <w:rsid w:val="000A4119"/>
    <w:rsid w:val="000A71E3"/>
    <w:rsid w:val="000F5263"/>
    <w:rsid w:val="002811BC"/>
    <w:rsid w:val="00287DB4"/>
    <w:rsid w:val="00297504"/>
    <w:rsid w:val="002A749A"/>
    <w:rsid w:val="00370186"/>
    <w:rsid w:val="005D0D86"/>
    <w:rsid w:val="005E1917"/>
    <w:rsid w:val="006660B9"/>
    <w:rsid w:val="00862F60"/>
    <w:rsid w:val="009D1937"/>
    <w:rsid w:val="00A65C79"/>
    <w:rsid w:val="00A93858"/>
    <w:rsid w:val="00AA5535"/>
    <w:rsid w:val="00AB1A69"/>
    <w:rsid w:val="00B13AB9"/>
    <w:rsid w:val="00B264D5"/>
    <w:rsid w:val="00B30075"/>
    <w:rsid w:val="00C341DC"/>
    <w:rsid w:val="00C66AF7"/>
    <w:rsid w:val="00CA421F"/>
    <w:rsid w:val="00CB7EF3"/>
    <w:rsid w:val="00D33B81"/>
    <w:rsid w:val="00E85276"/>
    <w:rsid w:val="00F20067"/>
    <w:rsid w:val="00F77FBA"/>
    <w:rsid w:val="00FD0242"/>
    <w:rsid w:val="19887310"/>
    <w:rsid w:val="2CC100B6"/>
    <w:rsid w:val="68EF65B1"/>
    <w:rsid w:val="72E41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DAA49"/>
  <w15:chartTrackingRefBased/>
  <w15:docId w15:val="{9B0C3B5C-12CC-4014-A7E7-356507933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38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D0242"/>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9385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CB7EF3"/>
  </w:style>
  <w:style w:type="character" w:styleId="CommentReference">
    <w:name w:val="annotation reference"/>
    <w:basedOn w:val="DefaultParagraphFont"/>
    <w:uiPriority w:val="99"/>
    <w:semiHidden/>
    <w:unhideWhenUsed/>
    <w:rsid w:val="00297504"/>
    <w:rPr>
      <w:sz w:val="16"/>
      <w:szCs w:val="16"/>
    </w:rPr>
  </w:style>
  <w:style w:type="paragraph" w:styleId="CommentText">
    <w:name w:val="annotation text"/>
    <w:basedOn w:val="Normal"/>
    <w:link w:val="CommentTextChar"/>
    <w:uiPriority w:val="99"/>
    <w:semiHidden/>
    <w:unhideWhenUsed/>
    <w:rsid w:val="00297504"/>
    <w:pPr>
      <w:spacing w:line="240" w:lineRule="auto"/>
    </w:pPr>
    <w:rPr>
      <w:sz w:val="20"/>
      <w:szCs w:val="20"/>
    </w:rPr>
  </w:style>
  <w:style w:type="character" w:customStyle="1" w:styleId="CommentTextChar">
    <w:name w:val="Comment Text Char"/>
    <w:basedOn w:val="DefaultParagraphFont"/>
    <w:link w:val="CommentText"/>
    <w:uiPriority w:val="99"/>
    <w:semiHidden/>
    <w:rsid w:val="00297504"/>
    <w:rPr>
      <w:sz w:val="20"/>
      <w:szCs w:val="20"/>
    </w:rPr>
  </w:style>
  <w:style w:type="paragraph" w:styleId="CommentSubject">
    <w:name w:val="annotation subject"/>
    <w:basedOn w:val="CommentText"/>
    <w:next w:val="CommentText"/>
    <w:link w:val="CommentSubjectChar"/>
    <w:uiPriority w:val="99"/>
    <w:semiHidden/>
    <w:unhideWhenUsed/>
    <w:rsid w:val="00297504"/>
    <w:rPr>
      <w:b/>
      <w:bCs/>
    </w:rPr>
  </w:style>
  <w:style w:type="character" w:customStyle="1" w:styleId="CommentSubjectChar">
    <w:name w:val="Comment Subject Char"/>
    <w:basedOn w:val="CommentTextChar"/>
    <w:link w:val="CommentSubject"/>
    <w:uiPriority w:val="99"/>
    <w:semiHidden/>
    <w:rsid w:val="00297504"/>
    <w:rPr>
      <w:b/>
      <w:bCs/>
      <w:sz w:val="20"/>
      <w:szCs w:val="20"/>
    </w:rPr>
  </w:style>
  <w:style w:type="paragraph" w:styleId="BalloonText">
    <w:name w:val="Balloon Text"/>
    <w:basedOn w:val="Normal"/>
    <w:link w:val="BalloonTextChar"/>
    <w:uiPriority w:val="99"/>
    <w:semiHidden/>
    <w:unhideWhenUsed/>
    <w:rsid w:val="00297504"/>
    <w:pPr>
      <w:spacing w:after="0" w:line="240" w:lineRule="auto"/>
    </w:pPr>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297504"/>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67822">
      <w:bodyDiv w:val="1"/>
      <w:marLeft w:val="0"/>
      <w:marRight w:val="0"/>
      <w:marTop w:val="0"/>
      <w:marBottom w:val="0"/>
      <w:divBdr>
        <w:top w:val="none" w:sz="0" w:space="0" w:color="auto"/>
        <w:left w:val="none" w:sz="0" w:space="0" w:color="auto"/>
        <w:bottom w:val="none" w:sz="0" w:space="0" w:color="auto"/>
        <w:right w:val="none" w:sz="0" w:space="0" w:color="auto"/>
      </w:divBdr>
    </w:div>
    <w:div w:id="161046871">
      <w:bodyDiv w:val="1"/>
      <w:marLeft w:val="0"/>
      <w:marRight w:val="0"/>
      <w:marTop w:val="0"/>
      <w:marBottom w:val="0"/>
      <w:divBdr>
        <w:top w:val="none" w:sz="0" w:space="0" w:color="auto"/>
        <w:left w:val="none" w:sz="0" w:space="0" w:color="auto"/>
        <w:bottom w:val="none" w:sz="0" w:space="0" w:color="auto"/>
        <w:right w:val="none" w:sz="0" w:space="0" w:color="auto"/>
      </w:divBdr>
    </w:div>
    <w:div w:id="201288813">
      <w:bodyDiv w:val="1"/>
      <w:marLeft w:val="0"/>
      <w:marRight w:val="0"/>
      <w:marTop w:val="0"/>
      <w:marBottom w:val="0"/>
      <w:divBdr>
        <w:top w:val="none" w:sz="0" w:space="0" w:color="auto"/>
        <w:left w:val="none" w:sz="0" w:space="0" w:color="auto"/>
        <w:bottom w:val="none" w:sz="0" w:space="0" w:color="auto"/>
        <w:right w:val="none" w:sz="0" w:space="0" w:color="auto"/>
      </w:divBdr>
    </w:div>
    <w:div w:id="233396798">
      <w:bodyDiv w:val="1"/>
      <w:marLeft w:val="0"/>
      <w:marRight w:val="0"/>
      <w:marTop w:val="0"/>
      <w:marBottom w:val="0"/>
      <w:divBdr>
        <w:top w:val="none" w:sz="0" w:space="0" w:color="auto"/>
        <w:left w:val="none" w:sz="0" w:space="0" w:color="auto"/>
        <w:bottom w:val="none" w:sz="0" w:space="0" w:color="auto"/>
        <w:right w:val="none" w:sz="0" w:space="0" w:color="auto"/>
      </w:divBdr>
    </w:div>
    <w:div w:id="274095125">
      <w:bodyDiv w:val="1"/>
      <w:marLeft w:val="0"/>
      <w:marRight w:val="0"/>
      <w:marTop w:val="0"/>
      <w:marBottom w:val="0"/>
      <w:divBdr>
        <w:top w:val="none" w:sz="0" w:space="0" w:color="auto"/>
        <w:left w:val="none" w:sz="0" w:space="0" w:color="auto"/>
        <w:bottom w:val="none" w:sz="0" w:space="0" w:color="auto"/>
        <w:right w:val="none" w:sz="0" w:space="0" w:color="auto"/>
      </w:divBdr>
    </w:div>
    <w:div w:id="278686359">
      <w:bodyDiv w:val="1"/>
      <w:marLeft w:val="0"/>
      <w:marRight w:val="0"/>
      <w:marTop w:val="0"/>
      <w:marBottom w:val="0"/>
      <w:divBdr>
        <w:top w:val="none" w:sz="0" w:space="0" w:color="auto"/>
        <w:left w:val="none" w:sz="0" w:space="0" w:color="auto"/>
        <w:bottom w:val="none" w:sz="0" w:space="0" w:color="auto"/>
        <w:right w:val="none" w:sz="0" w:space="0" w:color="auto"/>
      </w:divBdr>
    </w:div>
    <w:div w:id="342241747">
      <w:bodyDiv w:val="1"/>
      <w:marLeft w:val="0"/>
      <w:marRight w:val="0"/>
      <w:marTop w:val="0"/>
      <w:marBottom w:val="0"/>
      <w:divBdr>
        <w:top w:val="none" w:sz="0" w:space="0" w:color="auto"/>
        <w:left w:val="none" w:sz="0" w:space="0" w:color="auto"/>
        <w:bottom w:val="none" w:sz="0" w:space="0" w:color="auto"/>
        <w:right w:val="none" w:sz="0" w:space="0" w:color="auto"/>
      </w:divBdr>
    </w:div>
    <w:div w:id="547957420">
      <w:bodyDiv w:val="1"/>
      <w:marLeft w:val="0"/>
      <w:marRight w:val="0"/>
      <w:marTop w:val="0"/>
      <w:marBottom w:val="0"/>
      <w:divBdr>
        <w:top w:val="none" w:sz="0" w:space="0" w:color="auto"/>
        <w:left w:val="none" w:sz="0" w:space="0" w:color="auto"/>
        <w:bottom w:val="none" w:sz="0" w:space="0" w:color="auto"/>
        <w:right w:val="none" w:sz="0" w:space="0" w:color="auto"/>
      </w:divBdr>
    </w:div>
    <w:div w:id="653267393">
      <w:bodyDiv w:val="1"/>
      <w:marLeft w:val="0"/>
      <w:marRight w:val="0"/>
      <w:marTop w:val="0"/>
      <w:marBottom w:val="0"/>
      <w:divBdr>
        <w:top w:val="none" w:sz="0" w:space="0" w:color="auto"/>
        <w:left w:val="none" w:sz="0" w:space="0" w:color="auto"/>
        <w:bottom w:val="none" w:sz="0" w:space="0" w:color="auto"/>
        <w:right w:val="none" w:sz="0" w:space="0" w:color="auto"/>
      </w:divBdr>
    </w:div>
    <w:div w:id="693573626">
      <w:bodyDiv w:val="1"/>
      <w:marLeft w:val="0"/>
      <w:marRight w:val="0"/>
      <w:marTop w:val="0"/>
      <w:marBottom w:val="0"/>
      <w:divBdr>
        <w:top w:val="none" w:sz="0" w:space="0" w:color="auto"/>
        <w:left w:val="none" w:sz="0" w:space="0" w:color="auto"/>
        <w:bottom w:val="none" w:sz="0" w:space="0" w:color="auto"/>
        <w:right w:val="none" w:sz="0" w:space="0" w:color="auto"/>
      </w:divBdr>
    </w:div>
    <w:div w:id="741295225">
      <w:bodyDiv w:val="1"/>
      <w:marLeft w:val="0"/>
      <w:marRight w:val="0"/>
      <w:marTop w:val="0"/>
      <w:marBottom w:val="0"/>
      <w:divBdr>
        <w:top w:val="none" w:sz="0" w:space="0" w:color="auto"/>
        <w:left w:val="none" w:sz="0" w:space="0" w:color="auto"/>
        <w:bottom w:val="none" w:sz="0" w:space="0" w:color="auto"/>
        <w:right w:val="none" w:sz="0" w:space="0" w:color="auto"/>
      </w:divBdr>
    </w:div>
    <w:div w:id="1013192650">
      <w:bodyDiv w:val="1"/>
      <w:marLeft w:val="0"/>
      <w:marRight w:val="0"/>
      <w:marTop w:val="0"/>
      <w:marBottom w:val="0"/>
      <w:divBdr>
        <w:top w:val="none" w:sz="0" w:space="0" w:color="auto"/>
        <w:left w:val="none" w:sz="0" w:space="0" w:color="auto"/>
        <w:bottom w:val="none" w:sz="0" w:space="0" w:color="auto"/>
        <w:right w:val="none" w:sz="0" w:space="0" w:color="auto"/>
      </w:divBdr>
    </w:div>
    <w:div w:id="1125199128">
      <w:bodyDiv w:val="1"/>
      <w:marLeft w:val="0"/>
      <w:marRight w:val="0"/>
      <w:marTop w:val="0"/>
      <w:marBottom w:val="0"/>
      <w:divBdr>
        <w:top w:val="none" w:sz="0" w:space="0" w:color="auto"/>
        <w:left w:val="none" w:sz="0" w:space="0" w:color="auto"/>
        <w:bottom w:val="none" w:sz="0" w:space="0" w:color="auto"/>
        <w:right w:val="none" w:sz="0" w:space="0" w:color="auto"/>
      </w:divBdr>
    </w:div>
    <w:div w:id="1247572918">
      <w:bodyDiv w:val="1"/>
      <w:marLeft w:val="0"/>
      <w:marRight w:val="0"/>
      <w:marTop w:val="0"/>
      <w:marBottom w:val="0"/>
      <w:divBdr>
        <w:top w:val="none" w:sz="0" w:space="0" w:color="auto"/>
        <w:left w:val="none" w:sz="0" w:space="0" w:color="auto"/>
        <w:bottom w:val="none" w:sz="0" w:space="0" w:color="auto"/>
        <w:right w:val="none" w:sz="0" w:space="0" w:color="auto"/>
      </w:divBdr>
    </w:div>
    <w:div w:id="1287086097">
      <w:bodyDiv w:val="1"/>
      <w:marLeft w:val="0"/>
      <w:marRight w:val="0"/>
      <w:marTop w:val="0"/>
      <w:marBottom w:val="0"/>
      <w:divBdr>
        <w:top w:val="none" w:sz="0" w:space="0" w:color="auto"/>
        <w:left w:val="none" w:sz="0" w:space="0" w:color="auto"/>
        <w:bottom w:val="none" w:sz="0" w:space="0" w:color="auto"/>
        <w:right w:val="none" w:sz="0" w:space="0" w:color="auto"/>
      </w:divBdr>
    </w:div>
    <w:div w:id="1416823352">
      <w:bodyDiv w:val="1"/>
      <w:marLeft w:val="0"/>
      <w:marRight w:val="0"/>
      <w:marTop w:val="0"/>
      <w:marBottom w:val="0"/>
      <w:divBdr>
        <w:top w:val="none" w:sz="0" w:space="0" w:color="auto"/>
        <w:left w:val="none" w:sz="0" w:space="0" w:color="auto"/>
        <w:bottom w:val="none" w:sz="0" w:space="0" w:color="auto"/>
        <w:right w:val="none" w:sz="0" w:space="0" w:color="auto"/>
      </w:divBdr>
    </w:div>
    <w:div w:id="1430734806">
      <w:bodyDiv w:val="1"/>
      <w:marLeft w:val="0"/>
      <w:marRight w:val="0"/>
      <w:marTop w:val="0"/>
      <w:marBottom w:val="0"/>
      <w:divBdr>
        <w:top w:val="none" w:sz="0" w:space="0" w:color="auto"/>
        <w:left w:val="none" w:sz="0" w:space="0" w:color="auto"/>
        <w:bottom w:val="none" w:sz="0" w:space="0" w:color="auto"/>
        <w:right w:val="none" w:sz="0" w:space="0" w:color="auto"/>
      </w:divBdr>
    </w:div>
    <w:div w:id="1583561332">
      <w:bodyDiv w:val="1"/>
      <w:marLeft w:val="0"/>
      <w:marRight w:val="0"/>
      <w:marTop w:val="0"/>
      <w:marBottom w:val="0"/>
      <w:divBdr>
        <w:top w:val="none" w:sz="0" w:space="0" w:color="auto"/>
        <w:left w:val="none" w:sz="0" w:space="0" w:color="auto"/>
        <w:bottom w:val="none" w:sz="0" w:space="0" w:color="auto"/>
        <w:right w:val="none" w:sz="0" w:space="0" w:color="auto"/>
      </w:divBdr>
    </w:div>
    <w:div w:id="1679117972">
      <w:bodyDiv w:val="1"/>
      <w:marLeft w:val="0"/>
      <w:marRight w:val="0"/>
      <w:marTop w:val="0"/>
      <w:marBottom w:val="0"/>
      <w:divBdr>
        <w:top w:val="none" w:sz="0" w:space="0" w:color="auto"/>
        <w:left w:val="none" w:sz="0" w:space="0" w:color="auto"/>
        <w:bottom w:val="none" w:sz="0" w:space="0" w:color="auto"/>
        <w:right w:val="none" w:sz="0" w:space="0" w:color="auto"/>
      </w:divBdr>
    </w:div>
    <w:div w:id="1689213200">
      <w:bodyDiv w:val="1"/>
      <w:marLeft w:val="0"/>
      <w:marRight w:val="0"/>
      <w:marTop w:val="0"/>
      <w:marBottom w:val="0"/>
      <w:divBdr>
        <w:top w:val="none" w:sz="0" w:space="0" w:color="auto"/>
        <w:left w:val="none" w:sz="0" w:space="0" w:color="auto"/>
        <w:bottom w:val="none" w:sz="0" w:space="0" w:color="auto"/>
        <w:right w:val="none" w:sz="0" w:space="0" w:color="auto"/>
      </w:divBdr>
    </w:div>
    <w:div w:id="198195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revisionView w:inkAnnotations="0"/>
  <w:defaultTabStop w:val="720"/>
  <w:characterSpacingControl w:val="doNotCompress"/>
  <w:compat>
    <w:useFELayout/>
    <w:compatSetting w:name="compatibilityMode" w:uri="http://schemas.microsoft.com/office/word" w:val="12"/>
  </w:compat>
  <w:rsids>
    <w:rsidRoot w:val="00574B5A"/>
    <w:rsid w:val="00574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Kna16</b:Tag>
    <b:SourceType>JournalArticle</b:SourceType>
    <b:Guid>{6F9DDB6B-712F-4DAA-A9DE-F49FD1FED788}</b:Guid>
    <b:Title>Large-scale recovery of an endangered amphibian despite ongoing exposure to multiple stressors</b:Title>
    <b:Year>2016</b:Year>
    <b:Month>October</b:Month>
    <b:Pages>11889 - 11894</b:Pages>
    <b:JournalName>Proceedings of National Academy of Sciences</b:JournalName>
    <b:Author>
      <b:Author>
        <b:NameList>
          <b:Person>
            <b:Last>Knapp</b:Last>
            <b:Middle>A.</b:Middle>
            <b:First>Roland</b:First>
          </b:Person>
          <b:Person>
            <b:Last>Fellers</b:Last>
            <b:Middle>M.</b:Middle>
            <b:First>Gary</b:First>
          </b:Person>
          <b:Person>
            <b:Last>Kleeman</b:Last>
            <b:Middle>M.</b:Middle>
            <b:First>Patrick</b:First>
          </b:Person>
          <b:Person>
            <b:Last>Miller</b:Last>
            <b:Middle>A. W.</b:Middle>
            <b:First>David</b:First>
          </b:Person>
          <b:Person>
            <b:Last>Vredenburg</b:Last>
            <b:Middle>T.</b:Middle>
            <b:First>Vance</b:First>
          </b:Person>
          <b:Person>
            <b:Last>Rosenblum</b:Last>
            <b:First>Erica Bree</b:First>
          </b:Person>
          <b:Person>
            <b:Last>Briggs</b:Last>
            <b:Middle>J.</b:Middle>
            <b:First>Cheryl</b:First>
          </b:Person>
        </b:NameList>
      </b:Author>
    </b:Author>
    <b:Volume>42</b:Volume>
    <b:Issue>113</b:Issue>
    <b:RefOrder>1</b:RefOrder>
  </b:Source>
  <b:Source>
    <b:Tag>Nat171</b:Tag>
    <b:SourceType>InternetSite</b:SourceType>
    <b:Guid>{CE588439-682D-4D1C-BF46-2397989D8199}</b:Guid>
    <b:Author>
      <b:Author>
        <b:Corporate>National Park Service</b:Corporate>
      </b:Author>
    </b:Author>
    <b:Title>Fish</b:Title>
    <b:InternetSiteTitle>National Park Service Yosemite</b:InternetSiteTitle>
    <b:Year>2017</b:Year>
    <b:Month>August</b:Month>
    <b:Day>31</b:Day>
    <b:URL>https://www.nps.gov/yose/learn/nature/fish.htm</b:URL>
    <b:RefOrder>2</b:RefOrder>
  </b:Source>
  <b:Source>
    <b:Tag>Kna98</b:Tag>
    <b:SourceType>JournalArticle</b:SourceType>
    <b:Guid>{7E183E02-0F4B-4C52-9964-E1CC3C5A085E}</b:Guid>
    <b:Title>Eradication of Nonnative Fish by Gill Netting from a Small Mountain Lake in California</b:Title>
    <b:Year>1998</b:Year>
    <b:JournalName>Restoration Ecology</b:JournalName>
    <b:Pages>207-213</b:Pages>
    <b:Author>
      <b:Author>
        <b:NameList>
          <b:Person>
            <b:Last>Knapp</b:Last>
            <b:Middle>A.</b:Middle>
            <b:First>Roland</b:First>
          </b:Person>
          <b:Person>
            <b:Last>Kathleen</b:Last>
            <b:Middle>R.</b:Middle>
            <b:First>Matthews</b:First>
          </b:Person>
        </b:NameList>
      </b:Author>
    </b:Author>
    <b:Volume>6</b:Volume>
    <b:Issue>2</b:Issue>
    <b:Month>June</b:Month>
    <b:RefOrder>3</b:RefOrder>
  </b:Source>
</b:Sources>
</file>

<file path=customXml/itemProps1.xml><?xml version="1.0" encoding="utf-8"?>
<ds:datastoreItem xmlns:ds="http://schemas.openxmlformats.org/officeDocument/2006/customXml" ds:itemID="{A42A4788-0E98-466E-BF88-50475865C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3D82CE43.dotm</Template>
  <TotalTime>0</TotalTime>
  <Pages>7</Pages>
  <Words>1430</Words>
  <Characters>8154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ONeill</dc:creator>
  <cp:keywords/>
  <dc:description/>
  <cp:lastModifiedBy>Craig ONeill</cp:lastModifiedBy>
  <cp:revision>2</cp:revision>
  <dcterms:created xsi:type="dcterms:W3CDTF">2018-03-16T22:51:00Z</dcterms:created>
  <dcterms:modified xsi:type="dcterms:W3CDTF">2018-03-16T22:51:00Z</dcterms:modified>
</cp:coreProperties>
</file>